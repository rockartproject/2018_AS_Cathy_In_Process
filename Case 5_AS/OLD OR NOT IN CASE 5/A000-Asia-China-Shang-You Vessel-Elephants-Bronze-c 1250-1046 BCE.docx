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82D" w:rsidRDefault="00F6182D" w:rsidP="00F6182D">
      <w:pPr>
        <w:rPr>
          <w:ins w:id="0" w:author="Ralph Coffman" w:date="2018-07-18T12:41:00Z"/>
        </w:rPr>
      </w:pPr>
      <w:r>
        <w:t>A000-Asia-China-Shang-</w:t>
      </w:r>
      <w:del w:id="1" w:author="Ralph Coffman" w:date="2018-07-18T12:40:00Z">
        <w:r w:rsidRPr="00F6182D" w:rsidDel="00E5625E">
          <w:delText xml:space="preserve">P’ou </w:delText>
        </w:r>
      </w:del>
      <w:ins w:id="2" w:author="Ralph Coffman" w:date="2018-07-18T12:40:00Z">
        <w:r w:rsidR="00E5625E">
          <w:t>Y</w:t>
        </w:r>
        <w:r w:rsidR="00E5625E" w:rsidRPr="00F6182D">
          <w:t xml:space="preserve">ou </w:t>
        </w:r>
      </w:ins>
      <w:r w:rsidRPr="00F6182D">
        <w:t>Vessel-</w:t>
      </w:r>
      <w:ins w:id="3" w:author="Ralph Coffman" w:date="2018-07-18T12:39:00Z">
        <w:r w:rsidR="00E5625E">
          <w:t>Elephants-</w:t>
        </w:r>
      </w:ins>
      <w:r w:rsidRPr="00F6182D">
        <w:t>Bronze</w:t>
      </w:r>
      <w:r>
        <w:t>-c 1250-1046 BCE</w:t>
      </w:r>
    </w:p>
    <w:moveToRangeStart w:id="4" w:author="Ralph Coffman" w:date="2018-07-18T12:41:00Z" w:name="move519680992"/>
    <w:p w:rsidR="00E5625E" w:rsidRDefault="00E5625E" w:rsidP="00F6182D">
      <w:moveTo w:id="5" w:author="Ralph Coffman" w:date="2018-07-18T12:41:00Z">
        <w:r>
          <w:fldChar w:fldCharType="begin"/>
        </w:r>
        <w:r>
          <w:instrText xml:space="preserve">INCLUDEPICTURE "../../../Local%20Settings/Temp/scl5.jpg" \* MERGEFORMATINET </w:instrText>
        </w:r>
        <w:r>
          <w:fldChar w:fldCharType="separate"/>
        </w:r>
        <w:r w:rsidR="00386B6E">
          <w:fldChar w:fldCharType="begin"/>
        </w:r>
        <w:r w:rsidR="00386B6E">
          <w:instrText xml:space="preserve"> INCLUDEPICTURE  "G:\\Atlantica Central Data\\Local Settings\\Temp\\scl5.jpg" \* MERGEFORMATINET </w:instrText>
        </w:r>
        <w:r w:rsidR="00386B6E">
          <w:fldChar w:fldCharType="separate"/>
        </w:r>
        <w:r w:rsidR="00FB4192">
          <w:fldChar w:fldCharType="begin"/>
        </w:r>
        <w:r w:rsidR="00FB4192">
          <w:instrText xml:space="preserve"> </w:instrText>
        </w:r>
        <w:r w:rsidR="00FB4192">
          <w:instrText>INCLUDEPICTURE  "G:\\Atlantica Central Data\\Local Settings\\Temp\\scl5.jpg" \* MERGEFORMATINET</w:instrText>
        </w:r>
        <w:r w:rsidR="00FB4192">
          <w:instrText xml:space="preserve"> </w:instrText>
        </w:r>
        <w:r w:rsidR="00FB4192">
          <w:fldChar w:fldCharType="separate"/>
        </w:r>
        <w:r w:rsidR="00D41F1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in;height:319.5pt">
              <v:imagedata r:id="rId4" r:href="rId5"/>
            </v:shape>
          </w:pict>
        </w:r>
        <w:r w:rsidR="00FB4192">
          <w:fldChar w:fldCharType="end"/>
        </w:r>
        <w:r w:rsidR="00386B6E">
          <w:fldChar w:fldCharType="end"/>
        </w:r>
        <w:r>
          <w:fldChar w:fldCharType="end"/>
        </w:r>
      </w:moveTo>
      <w:moveToRangeEnd w:id="4"/>
    </w:p>
    <w:moveFromRangeStart w:id="6" w:author="Ralph Coffman" w:date="2018-07-18T12:41:00Z" w:name="move519680992"/>
    <w:p w:rsidR="00E5625E" w:rsidRDefault="00F6182D" w:rsidP="00F6182D">
      <w:pPr>
        <w:rPr>
          <w:ins w:id="7" w:author="Ralph Coffman" w:date="2018-07-18T12:38:00Z"/>
        </w:rPr>
      </w:pPr>
      <w:moveFrom w:id="8" w:author="Ralph Coffman" w:date="2018-07-18T12:41:00Z">
        <w:r w:rsidDel="00E5625E">
          <w:lastRenderedPageBreak/>
          <w:fldChar w:fldCharType="begin"/>
        </w:r>
        <w:r w:rsidDel="00E5625E">
          <w:instrText xml:space="preserve">INCLUDEPICTURE "../../../Local%20Settings/Temp/scl5.jpg" \* MERGEFORMATINET </w:instrText>
        </w:r>
        <w:r w:rsidDel="00E5625E">
          <w:fldChar w:fldCharType="separate"/>
        </w:r>
        <w:r w:rsidR="00386B6E">
          <w:fldChar w:fldCharType="begin"/>
        </w:r>
        <w:r w:rsidR="00386B6E">
          <w:instrText xml:space="preserve"> INCLUDEPICTURE  "G:\\Atlantica Central Data\\Local Settings\\Temp\\scl5.jpg" \* MERGEFORMATINET </w:instrText>
        </w:r>
        <w:r w:rsidR="00386B6E">
          <w:fldChar w:fldCharType="separate"/>
        </w:r>
        <w:r w:rsidR="00FB4192">
          <w:fldChar w:fldCharType="begin"/>
        </w:r>
        <w:r w:rsidR="00FB4192">
          <w:instrText xml:space="preserve"> </w:instrText>
        </w:r>
        <w:r w:rsidR="00FB4192">
          <w:instrText>INCLUDEPICTURE  "G:\\Atlantica Central Data\\Local Settings\\Temp\\scl5.jpg" \* MERGEFORMATINET</w:instrText>
        </w:r>
        <w:r w:rsidR="00FB4192">
          <w:instrText xml:space="preserve"> </w:instrText>
        </w:r>
        <w:r w:rsidR="00FB4192">
          <w:fldChar w:fldCharType="separate"/>
        </w:r>
        <w:r w:rsidR="00D41F13">
          <w:pict>
            <v:shape id="_x0000_i1026" type="#_x0000_t75" alt="" style="width:4in;height:319.5pt">
              <v:imagedata r:id="rId4" r:href="rId6"/>
            </v:shape>
          </w:pict>
        </w:r>
        <w:r w:rsidR="00FB4192">
          <w:fldChar w:fldCharType="end"/>
        </w:r>
        <w:r w:rsidR="00386B6E">
          <w:fldChar w:fldCharType="end"/>
        </w:r>
        <w:r w:rsidDel="00E5625E">
          <w:fldChar w:fldCharType="end"/>
        </w:r>
        <w:r w:rsidRPr="003C0C64" w:rsidDel="00E5625E">
          <w:t xml:space="preserve"> </w:t>
        </w:r>
      </w:moveFrom>
      <w:moveFromRangeEnd w:id="6"/>
      <w:r>
        <w:fldChar w:fldCharType="begin"/>
      </w:r>
      <w:r>
        <w:instrText xml:space="preserve"> INCLUDEPICTURE "http://i.ebayimg.com/t/Chinese-Beautiful-Rare-Bronze-Beam-lifting-pot-Wine-vessel-/00/s/NDgwWDY0MA==/z/DDUAAOxyYTRSZ85Y/$%28KGrHqIOKpcFJ%28cZem4FBSZ85%287UzQ%7E%7E60_3.JPG?rt=nc" \* MERGEFORMATINET </w:instrText>
      </w:r>
      <w:r>
        <w:fldChar w:fldCharType="separate"/>
      </w:r>
      <w:r w:rsidR="00386B6E">
        <w:fldChar w:fldCharType="begin"/>
      </w:r>
      <w:r w:rsidR="00386B6E">
        <w:instrText xml:space="preserve"> INCLUDEPICTURE  "http://i.ebayimg.com/t/Chinese-Beautiful-Rare-Bronze-Beam-lifting-pot-Wine-vessel-/00/s/NDgwWDY0MA==/z/DDUAAOxyYTRSZ85Y/$(KGrHqIOKpcFJ(cZem4FBSZ85(7UzQ~~60_3.JPG?rt=nc" \* MERGEFORMATINET </w:instrText>
      </w:r>
      <w:r w:rsidR="00386B6E">
        <w:fldChar w:fldCharType="separate"/>
      </w:r>
      <w:r w:rsidR="00FB4192">
        <w:fldChar w:fldCharType="begin"/>
      </w:r>
      <w:r w:rsidR="00FB4192">
        <w:instrText xml:space="preserve"> </w:instrText>
      </w:r>
      <w:r w:rsidR="00FB4192">
        <w:instrText>INCLUDEPICTURE  "http://i.ebayimg.com/t/Chinese-Beautiful-Rare-Bronze-Beam-lifting-pot-Win</w:instrText>
      </w:r>
      <w:r w:rsidR="00FB4192">
        <w:instrText>e-vessel-/00/s/NDgwWDY0MA==/z/DDUAAOxyYTRSZ85Y/$(KGrHqIOKpcFJ(cZem4FBSZ85(7UzQ~~60_3.JPG?rt=nc" \* MERGEFORMATINET</w:instrText>
      </w:r>
      <w:r w:rsidR="00FB4192">
        <w:instrText xml:space="preserve"> </w:instrText>
      </w:r>
      <w:r w:rsidR="00FB4192">
        <w:fldChar w:fldCharType="separate"/>
      </w:r>
      <w:r w:rsidR="00FB4192">
        <w:pict>
          <v:shape id="en_img_id" o:spid="_x0000_i1027" type="#_x0000_t75" alt="" style="width:292pt;height:219pt">
            <v:imagedata r:id="rId7" r:href="rId8"/>
          </v:shape>
        </w:pict>
      </w:r>
      <w:r w:rsidR="00FB4192">
        <w:fldChar w:fldCharType="end"/>
      </w:r>
      <w:r w:rsidR="00386B6E">
        <w:fldChar w:fldCharType="end"/>
      </w:r>
      <w:r>
        <w:fldChar w:fldCharType="end"/>
      </w:r>
      <w:r w:rsidRPr="003C0C64">
        <w:t xml:space="preserve"> </w:t>
      </w:r>
      <w:r>
        <w:fldChar w:fldCharType="begin"/>
      </w:r>
      <w:r>
        <w:instrText xml:space="preserve"> INCLUDEPICTURE "http://i.ebayimg.com/t/Chinese-Beautiful-Rare-Bronze-Beam-lifting-pot-Wine-vessel-/00/s/NDgwWDY0MA==/z/KugAAOxydINSZ85a/$%28KGrHqNHJ%210FJYWJK%28fDBSZ85,QgS%21%7E%7E60_3.JPG?rt=nc" \* MERGEFORMATINET </w:instrText>
      </w:r>
      <w:r>
        <w:fldChar w:fldCharType="separate"/>
      </w:r>
      <w:r w:rsidR="00386B6E">
        <w:fldChar w:fldCharType="begin"/>
      </w:r>
      <w:r w:rsidR="00386B6E">
        <w:instrText xml:space="preserve"> INCLUDEPICTURE  "http://i.ebayimg.com/t/Chinese-Beautiful-Rare-Bronze-Beam-lifting-pot-Wine-vessel-/00/s/NDgwWDY0MA==/z/KugAAOxydINSZ85a/$(KGrHqNHJ!0FJYWJK(fDBSZ85,QgS!~~60_3.JPG?rt=nc" \* MERGEFORMATINET </w:instrText>
      </w:r>
      <w:r w:rsidR="00386B6E">
        <w:fldChar w:fldCharType="separate"/>
      </w:r>
      <w:r w:rsidR="00FB4192">
        <w:fldChar w:fldCharType="begin"/>
      </w:r>
      <w:r w:rsidR="00FB4192">
        <w:instrText xml:space="preserve"> </w:instrText>
      </w:r>
      <w:r w:rsidR="00FB4192">
        <w:instrText>INCLUDEPICTURE  "http://i.ebayimg.com/t/Chinese-Beautiful-Rare-Bronze-Beam-lifting-pot-Wine-vessel-/00/s/NDgwWDY0MA==/z/KugAAOxydINSZ85a/$(KGrHqNHJ!0FJYWJK(fDBSZ85,QgS!~~60_3.JPG?rt=nc" \* MERGEFORMATINET</w:instrText>
      </w:r>
      <w:r w:rsidR="00FB4192">
        <w:instrText xml:space="preserve"> </w:instrText>
      </w:r>
      <w:r w:rsidR="00FB4192">
        <w:fldChar w:fldCharType="separate"/>
      </w:r>
      <w:r w:rsidR="00D41F13">
        <w:pict>
          <v:shape id="_x0000_i1028" type="#_x0000_t75" alt="" style="width:480pt;height:5in">
            <v:imagedata r:id="rId9" r:href="rId10"/>
          </v:shape>
        </w:pict>
      </w:r>
      <w:r w:rsidR="00FB4192">
        <w:fldChar w:fldCharType="end"/>
      </w:r>
      <w:r w:rsidR="00386B6E">
        <w:fldChar w:fldCharType="end"/>
      </w:r>
      <w:r>
        <w:fldChar w:fldCharType="end"/>
      </w:r>
      <w:r w:rsidRPr="003C0C64">
        <w:t xml:space="preserve"> </w:t>
      </w:r>
    </w:p>
    <w:p w:rsidR="00E5625E" w:rsidRDefault="00E5625E" w:rsidP="00F6182D">
      <w:pPr>
        <w:rPr>
          <w:ins w:id="9" w:author="Ralph Coffman" w:date="2018-07-18T12:39:00Z"/>
        </w:rPr>
      </w:pPr>
      <w:ins w:id="10" w:author="Ralph Coffman" w:date="2018-07-18T12:38:00Z">
        <w:r>
          <w:t>Two fantastic elephant-like beasts.</w:t>
        </w:r>
      </w:ins>
    </w:p>
    <w:p w:rsidR="00E5625E" w:rsidRDefault="00F6182D" w:rsidP="00F6182D">
      <w:pPr>
        <w:rPr>
          <w:ins w:id="11" w:author="Ralph Coffman" w:date="2018-07-18T12:37:00Z"/>
        </w:rPr>
      </w:pPr>
      <w:r>
        <w:lastRenderedPageBreak/>
        <w:fldChar w:fldCharType="begin"/>
      </w:r>
      <w:r>
        <w:instrText xml:space="preserve"> INCLUDEPICTURE "http://i.ebayimg.com/t/Chinese-Beautiful-Rare-Bronze-Beam-lifting-pot-Wine-vessel-/00/s/NDgwWDY0MA==/z/qsQAAOxyA9dSZ85d/$%28KGrHqEOKn%21FJf%29vKlBPBSZ85cyfvQ%7E%7E60_3.JPG?rt=nc" \* MERGEFORMATINET </w:instrText>
      </w:r>
      <w:r>
        <w:fldChar w:fldCharType="separate"/>
      </w:r>
      <w:r w:rsidR="00386B6E">
        <w:fldChar w:fldCharType="begin"/>
      </w:r>
      <w:r w:rsidR="00386B6E">
        <w:instrText xml:space="preserve"> INCLUDEPICTURE  "http://i.ebayimg.com/t/Chinese-Beautiful-Rare-Bronze-Beam-lifting-pot-Wine-vessel-/00/s/NDgwWDY0MA==/z/qsQAAOxyA9dSZ85d/$(KGrHqEOKn!FJf)vKlBPBSZ85cyfvQ~~60_3.JPG?rt=nc" \* MERGEFORMATINET </w:instrText>
      </w:r>
      <w:r w:rsidR="00386B6E">
        <w:fldChar w:fldCharType="separate"/>
      </w:r>
      <w:r w:rsidR="00FB4192">
        <w:fldChar w:fldCharType="begin"/>
      </w:r>
      <w:r w:rsidR="00FB4192">
        <w:instrText xml:space="preserve"> </w:instrText>
      </w:r>
      <w:r w:rsidR="00FB4192">
        <w:instrText>INCLUDEPICTURE  "http://i.ebayimg.com/t/Chinese-Beautif</w:instrText>
      </w:r>
      <w:r w:rsidR="00FB4192">
        <w:instrText>ul-Rare-Bronze-Beam-lifting-pot-Wine-vessel-/00/s/NDgwWDY0MA==/z/qsQAAOxyA9dSZ85d/$(KGrHqEOKn!FJf)vKlBPBSZ85cyfvQ~~60_3.JPG?rt=nc" \* MERGEFORMATINET</w:instrText>
      </w:r>
      <w:r w:rsidR="00FB4192">
        <w:instrText xml:space="preserve"> </w:instrText>
      </w:r>
      <w:r w:rsidR="00FB4192">
        <w:fldChar w:fldCharType="separate"/>
      </w:r>
      <w:r w:rsidR="00D41F13">
        <w:pict>
          <v:shape id="_x0000_i1029" type="#_x0000_t75" alt="" style="width:480pt;height:5in">
            <v:imagedata r:id="rId11" r:href="rId12"/>
          </v:shape>
        </w:pict>
      </w:r>
      <w:r w:rsidR="00FB4192">
        <w:fldChar w:fldCharType="end"/>
      </w:r>
      <w:r w:rsidR="00386B6E">
        <w:fldChar w:fldCharType="end"/>
      </w:r>
      <w:r>
        <w:fldChar w:fldCharType="end"/>
      </w:r>
      <w:r w:rsidRPr="003C0C64">
        <w:t xml:space="preserve"> </w:t>
      </w:r>
    </w:p>
    <w:p w:rsidR="00E5625E" w:rsidRDefault="00E5625E" w:rsidP="00F6182D">
      <w:pPr>
        <w:rPr>
          <w:ins w:id="12" w:author="Ralph Coffman" w:date="2018-07-18T12:37:00Z"/>
        </w:rPr>
      </w:pPr>
      <w:ins w:id="13" w:author="Ralph Coffman" w:date="2018-07-18T12:37:00Z">
        <w:r>
          <w:t xml:space="preserve">Two dragons flanking a bovine mask above a fantastic elephant </w:t>
        </w:r>
      </w:ins>
      <w:ins w:id="14" w:author="Ralph Coffman" w:date="2018-07-18T12:38:00Z">
        <w:r>
          <w:t>–</w:t>
        </w:r>
      </w:ins>
      <w:ins w:id="15" w:author="Ralph Coffman" w:date="2018-07-18T12:37:00Z">
        <w:r>
          <w:t xml:space="preserve">like </w:t>
        </w:r>
      </w:ins>
      <w:ins w:id="16" w:author="Ralph Coffman" w:date="2018-07-18T12:38:00Z">
        <w:r>
          <w:t>beast.</w:t>
        </w:r>
      </w:ins>
    </w:p>
    <w:p w:rsidR="00F6182D" w:rsidRDefault="00F6182D" w:rsidP="00F6182D">
      <w:r>
        <w:lastRenderedPageBreak/>
        <w:fldChar w:fldCharType="begin"/>
      </w:r>
      <w:r>
        <w:instrText xml:space="preserve"> INCLUDEPICTURE "http://i.ebayimg.com/t/Chinese-Beautiful-Rare-Bronze-Beam-lifting-pot-Wine-vessel-/00/s/NDgwWDY0MA==/z/HucAAOxyfDZSZ85g/$T2eC16dHJHIFFhnMWhK3BSZ85f%28f7w%7E%7E60_3.JPG?rt=nc" \* MERGEFORMATINET </w:instrText>
      </w:r>
      <w:r>
        <w:fldChar w:fldCharType="separate"/>
      </w:r>
      <w:r w:rsidR="00386B6E">
        <w:fldChar w:fldCharType="begin"/>
      </w:r>
      <w:r w:rsidR="00386B6E">
        <w:instrText xml:space="preserve"> INCLUDEPICTURE  "http://i.ebayimg.com/t/Chinese-Beautiful-Rare-Bronze-Beam-lifting-pot-Wine-vessel-/00/s/NDgwWDY0MA==/z/HucAAOxyfDZSZ85g/$T2eC16dHJHIFFhnMWhK3BSZ85f(f7w~~60_3.JPG?rt=nc" \* MERGEFORMATINET </w:instrText>
      </w:r>
      <w:r w:rsidR="00386B6E">
        <w:fldChar w:fldCharType="separate"/>
      </w:r>
      <w:r w:rsidR="00FB4192">
        <w:fldChar w:fldCharType="begin"/>
      </w:r>
      <w:r w:rsidR="00FB4192">
        <w:instrText xml:space="preserve"> </w:instrText>
      </w:r>
      <w:r w:rsidR="00FB4192">
        <w:instrText>INCLUDEPICTURE  "http://i.ebayimg.com/t/Chinese-Beautiful-Rare-Bronze-Beam-lifting-pot-Wine-vessel-/00/s/NDgwWDY0</w:instrText>
      </w:r>
      <w:r w:rsidR="00FB4192">
        <w:instrText>MA==/z/HucAAOxyfDZSZ85g/$T2eC16dHJHIFFhnMWhK3BSZ85f(f7w~~60_3.JPG?rt=nc" \* MERGEFORMATINET</w:instrText>
      </w:r>
      <w:r w:rsidR="00FB4192">
        <w:instrText xml:space="preserve"> </w:instrText>
      </w:r>
      <w:r w:rsidR="00FB4192">
        <w:fldChar w:fldCharType="separate"/>
      </w:r>
      <w:r w:rsidR="00FB4192">
        <w:pict>
          <v:shape id="_x0000_i1030" type="#_x0000_t75" alt="" style="width:480pt;height:5in">
            <v:imagedata r:id="rId13" r:href="rId14"/>
          </v:shape>
        </w:pict>
      </w:r>
      <w:r w:rsidR="00FB4192">
        <w:fldChar w:fldCharType="end"/>
      </w:r>
      <w:r w:rsidR="00386B6E">
        <w:fldChar w:fldCharType="end"/>
      </w:r>
      <w:r>
        <w:fldChar w:fldCharType="end"/>
      </w:r>
      <w:r w:rsidRPr="003C0C64">
        <w:t xml:space="preserve"> </w:t>
      </w:r>
    </w:p>
    <w:p w:rsidR="00F6182D" w:rsidRDefault="00F6182D" w:rsidP="00F6182D">
      <w:r>
        <w:t>Fantastic elephant-like beast with two trunks but no tusks.</w:t>
      </w:r>
    </w:p>
    <w:p w:rsidR="00F6182D" w:rsidRDefault="00F6182D" w:rsidP="00F6182D">
      <w:r>
        <w:lastRenderedPageBreak/>
        <w:fldChar w:fldCharType="begin"/>
      </w:r>
      <w:r>
        <w:instrText xml:space="preserve"> INCLUDEPICTURE "http://i.ebayimg.com/t/Chinese-Beautiful-Rare-Bronze-Beam-lifting-pot-Wine-vessel-/00/s/NjQwWDQ4MA==/z/fpsAAOxy1RZSZ85i/$T2eC16FHJG%21FFm24%28F-2BSZ85h8nYw%7E%7E60_3.JPG?rt=nc" \* MERGEFORMATINET </w:instrText>
      </w:r>
      <w:r>
        <w:fldChar w:fldCharType="separate"/>
      </w:r>
      <w:r w:rsidR="00386B6E">
        <w:fldChar w:fldCharType="begin"/>
      </w:r>
      <w:r w:rsidR="00386B6E">
        <w:instrText xml:space="preserve"> INCLUDEPICTURE  "http://i.ebayimg.com/t/Chinese-Beautiful-Rare-Bronze-Beam-lifting-pot-Wine-vessel-/00/s/NjQwWDQ4MA==/z/fpsAAOxy1RZSZ85i/$T2eC16FHJG!FFm24(F-2BSZ85h8nYw~~60_3.JPG?rt=nc" \* MERGEFORMATINET </w:instrText>
      </w:r>
      <w:r w:rsidR="00386B6E">
        <w:fldChar w:fldCharType="separate"/>
      </w:r>
      <w:r w:rsidR="00FB4192">
        <w:fldChar w:fldCharType="begin"/>
      </w:r>
      <w:r w:rsidR="00FB4192">
        <w:instrText xml:space="preserve"> </w:instrText>
      </w:r>
      <w:r w:rsidR="00FB4192">
        <w:instrText>INCLUDEPICTURE  "http://i.ebayimg.com/t/Chinese-Beautiful-Rare-Bronze-Beam-lifting-pot-Wine-vessel-/00/s/NjQwWDQ4MA==/z/fpsAAOxy1RZSZ85i/$T2eC16FHJG!FFm24(F-2BSZ85h8nYw~~60_3.JPG?rt=nc</w:instrText>
      </w:r>
      <w:r w:rsidR="00FB4192">
        <w:instrText>" \* MERGEFORMATINET</w:instrText>
      </w:r>
      <w:r w:rsidR="00FB4192">
        <w:instrText xml:space="preserve"> </w:instrText>
      </w:r>
      <w:r w:rsidR="00FB4192">
        <w:fldChar w:fldCharType="separate"/>
      </w:r>
      <w:r w:rsidR="00FB4192">
        <w:pict>
          <v:shape id="_x0000_i1031" type="#_x0000_t75" alt="" style="width:5in;height:480pt">
            <v:imagedata r:id="rId15" r:href="rId16"/>
          </v:shape>
        </w:pict>
      </w:r>
      <w:r w:rsidR="00FB4192">
        <w:fldChar w:fldCharType="end"/>
      </w:r>
      <w:r w:rsidR="00386B6E">
        <w:fldChar w:fldCharType="end"/>
      </w:r>
      <w:r>
        <w:fldChar w:fldCharType="end"/>
      </w:r>
      <w:r w:rsidRPr="003C0C64">
        <w:t xml:space="preserve"> </w:t>
      </w:r>
      <w:r>
        <w:lastRenderedPageBreak/>
        <w:fldChar w:fldCharType="begin"/>
      </w:r>
      <w:r>
        <w:instrText xml:space="preserve"> INCLUDEPICTURE "http://i.ebayimg.com/t/Chinese-Beautiful-Rare-Bronze-Beam-lifting-pot-Wine-vessel-/00/s/NDgwWDY0MA==/z/T4wAAOxyA7tSZ85l/$T2eC16JHJGcFJl7gDYw5BSZ85kmF7%21%7E%7E60_3.JPG?rt=nc" \* MERGEFORMATINET </w:instrText>
      </w:r>
      <w:r>
        <w:fldChar w:fldCharType="separate"/>
      </w:r>
      <w:r w:rsidR="00386B6E">
        <w:fldChar w:fldCharType="begin"/>
      </w:r>
      <w:r w:rsidR="00386B6E">
        <w:instrText xml:space="preserve"> INCLUDEPICTURE  "http://i.ebayimg.com/t/Chinese-Beautiful-Rare-Bronze-Beam-lifting-pot-Wine-vessel-/00/s/NDgwWDY0MA==/z/T4wAAOxyA7tSZ85l/$T2eC16JHJGcFJl7gDYw5BSZ85kmF7!~~60_3.JPG?rt=nc" \* MERGEFORMATINET </w:instrText>
      </w:r>
      <w:r w:rsidR="00386B6E">
        <w:fldChar w:fldCharType="separate"/>
      </w:r>
      <w:r w:rsidR="00FB4192">
        <w:fldChar w:fldCharType="begin"/>
      </w:r>
      <w:r w:rsidR="00FB4192">
        <w:instrText xml:space="preserve"> </w:instrText>
      </w:r>
      <w:r w:rsidR="00FB4192">
        <w:instrText>INCLUDEPICTURE  "http://i.ebayimg.com/t/Chinese-Be</w:instrText>
      </w:r>
      <w:r w:rsidR="00FB4192">
        <w:instrText>autiful-Rare-Bronze-Beam-lifting-pot-Wine-vessel-/00/s/NDgwWDY0MA==/z/T4wAAOxyA7tSZ85l/$T2eC16JHJGcFJl7gDYw5BSZ85kmF7!~~60_3.JPG?rt=nc" \* MERGEFORMATINET</w:instrText>
      </w:r>
      <w:r w:rsidR="00FB4192">
        <w:instrText xml:space="preserve"> </w:instrText>
      </w:r>
      <w:r w:rsidR="00FB4192">
        <w:fldChar w:fldCharType="separate"/>
      </w:r>
      <w:r w:rsidR="00FB4192">
        <w:pict>
          <v:shape id="_x0000_i1032" type="#_x0000_t75" alt="" style="width:480pt;height:5in">
            <v:imagedata r:id="rId17" r:href="rId18"/>
          </v:shape>
        </w:pict>
      </w:r>
      <w:r w:rsidR="00FB4192">
        <w:fldChar w:fldCharType="end"/>
      </w:r>
      <w:r w:rsidR="00386B6E">
        <w:fldChar w:fldCharType="end"/>
      </w:r>
      <w:r>
        <w:fldChar w:fldCharType="end"/>
      </w:r>
      <w:r w:rsidRPr="003C0C64">
        <w:t xml:space="preserve"> </w:t>
      </w:r>
      <w:r>
        <w:lastRenderedPageBreak/>
        <w:fldChar w:fldCharType="begin"/>
      </w:r>
      <w:r>
        <w:instrText xml:space="preserve">INCLUDEPICTURE "../../../Local%20Settings/Temp/scl7.jpg" \* MERGEFORMATINET </w:instrText>
      </w:r>
      <w:r>
        <w:fldChar w:fldCharType="separate"/>
      </w:r>
      <w:r w:rsidR="00386B6E">
        <w:fldChar w:fldCharType="begin"/>
      </w:r>
      <w:r w:rsidR="00386B6E">
        <w:instrText xml:space="preserve"> INCLUDEPICTURE  "G:\\Atlantica Central Data\\Local Settings\\Temp\\scl7.jpg" \* MERGEFORMATINET </w:instrText>
      </w:r>
      <w:r w:rsidR="00386B6E">
        <w:fldChar w:fldCharType="separate"/>
      </w:r>
      <w:r w:rsidR="00FB4192">
        <w:fldChar w:fldCharType="begin"/>
      </w:r>
      <w:r w:rsidR="00FB4192">
        <w:instrText xml:space="preserve"> </w:instrText>
      </w:r>
      <w:r w:rsidR="00FB4192">
        <w:instrText>INCLUDEPICTURE  "G:\\Atlantica Central Data\\Local Settings\\Temp\\scl7.jpg" \* MERGEFORMATINET</w:instrText>
      </w:r>
      <w:r w:rsidR="00FB4192">
        <w:instrText xml:space="preserve"> </w:instrText>
      </w:r>
      <w:r w:rsidR="00FB4192">
        <w:fldChar w:fldCharType="separate"/>
      </w:r>
      <w:r w:rsidR="00FB4192">
        <w:pict>
          <v:shape id="_x0000_i1033" type="#_x0000_t75" alt="" style="width:400pt;height:418.5pt">
            <v:imagedata r:id="rId19" r:href="rId20" gain="1.5625" blacklevel="7864f"/>
          </v:shape>
        </w:pict>
      </w:r>
      <w:r w:rsidR="00FB4192">
        <w:fldChar w:fldCharType="end"/>
      </w:r>
      <w:r w:rsidR="00386B6E">
        <w:fldChar w:fldCharType="end"/>
      </w:r>
      <w:r>
        <w:fldChar w:fldCharType="end"/>
      </w:r>
    </w:p>
    <w:p w:rsidR="00151F1C" w:rsidRDefault="00151F1C"/>
    <w:p w:rsidR="00E5625E" w:rsidRDefault="00E5625E" w:rsidP="00E5625E">
      <w:pPr>
        <w:rPr>
          <w:ins w:id="17" w:author="Ralph Coffman" w:date="2018-07-18T12:39:00Z"/>
        </w:rPr>
      </w:pPr>
      <w:ins w:id="18" w:author="Ralph Coffman" w:date="2018-07-18T12:39:00Z">
        <w:r>
          <w:t>Figs. China-Shang-</w:t>
        </w:r>
      </w:ins>
      <w:ins w:id="19" w:author="Ralph Coffman" w:date="2018-07-18T12:40:00Z">
        <w:r>
          <w:t>Y</w:t>
        </w:r>
      </w:ins>
      <w:ins w:id="20" w:author="Ralph Coffman" w:date="2018-07-18T12:39:00Z">
        <w:r w:rsidRPr="00F6182D">
          <w:t>ou Vessel-</w:t>
        </w:r>
        <w:r>
          <w:t>Elephants-</w:t>
        </w:r>
        <w:r w:rsidRPr="00F6182D">
          <w:t>Bronze</w:t>
        </w:r>
        <w:r>
          <w:t>-c 1250-1046 BCE</w:t>
        </w:r>
      </w:ins>
    </w:p>
    <w:p w:rsidR="00F6182D" w:rsidRDefault="00F6182D"/>
    <w:p w:rsidR="00F6182D" w:rsidRDefault="00F6182D" w:rsidP="00F6182D">
      <w:pPr>
        <w:rPr>
          <w:rStyle w:val="Strong"/>
        </w:rPr>
      </w:pPr>
      <w:r>
        <w:rPr>
          <w:rStyle w:val="Strong"/>
        </w:rPr>
        <w:t>Case No.:</w:t>
      </w:r>
      <w:ins w:id="21" w:author="Ralph Coffman" w:date="2018-07-18T12:36:00Z">
        <w:r w:rsidR="00E5625E">
          <w:rPr>
            <w:rStyle w:val="Strong"/>
          </w:rPr>
          <w:t xml:space="preserve"> 5</w:t>
        </w:r>
      </w:ins>
    </w:p>
    <w:p w:rsidR="00F6182D" w:rsidRPr="002747B6" w:rsidRDefault="00F6182D" w:rsidP="00F6182D">
      <w:pPr>
        <w:rPr>
          <w:b/>
        </w:rPr>
      </w:pPr>
      <w:r w:rsidRPr="002747B6">
        <w:rPr>
          <w:b/>
        </w:rPr>
        <w:t>Accession No.</w:t>
      </w:r>
    </w:p>
    <w:p w:rsidR="00E5625E" w:rsidRDefault="00F6182D" w:rsidP="00E5625E">
      <w:pPr>
        <w:rPr>
          <w:ins w:id="22" w:author="Ralph Coffman" w:date="2018-07-18T12:39:00Z"/>
        </w:rPr>
      </w:pPr>
      <w:r w:rsidRPr="002747B6">
        <w:rPr>
          <w:b/>
        </w:rPr>
        <w:t>Formal Label:</w:t>
      </w:r>
      <w:ins w:id="23" w:author="Ralph Coffman" w:date="2018-07-18T12:39:00Z">
        <w:r w:rsidR="00E5625E">
          <w:rPr>
            <w:b/>
          </w:rPr>
          <w:t xml:space="preserve"> </w:t>
        </w:r>
        <w:r w:rsidR="00E5625E">
          <w:t>China-Shang-</w:t>
        </w:r>
      </w:ins>
      <w:ins w:id="24" w:author="Ralph Coffman" w:date="2018-07-18T12:40:00Z">
        <w:r w:rsidR="00E5625E">
          <w:t>Y</w:t>
        </w:r>
      </w:ins>
      <w:ins w:id="25" w:author="Ralph Coffman" w:date="2018-07-18T12:39:00Z">
        <w:r w:rsidR="00E5625E" w:rsidRPr="00F6182D">
          <w:t>ou Vessel-</w:t>
        </w:r>
        <w:r w:rsidR="00E5625E">
          <w:t>Elephants-</w:t>
        </w:r>
        <w:r w:rsidR="00E5625E" w:rsidRPr="00F6182D">
          <w:t>Bronze</w:t>
        </w:r>
        <w:r w:rsidR="00E5625E">
          <w:t>-c 1250-1046 BCE</w:t>
        </w:r>
      </w:ins>
    </w:p>
    <w:p w:rsidR="00F6182D" w:rsidRPr="002747B6" w:rsidRDefault="00F6182D" w:rsidP="00F6182D">
      <w:pPr>
        <w:rPr>
          <w:b/>
        </w:rPr>
      </w:pPr>
    </w:p>
    <w:p w:rsidR="00F6182D" w:rsidRDefault="00F6182D" w:rsidP="00F6182D">
      <w:pPr>
        <w:rPr>
          <w:b/>
        </w:rPr>
      </w:pPr>
      <w:r w:rsidRPr="002747B6">
        <w:rPr>
          <w:b/>
        </w:rPr>
        <w:t>Display Description:</w:t>
      </w:r>
    </w:p>
    <w:p w:rsidR="00E5625E" w:rsidRDefault="00E5625E" w:rsidP="00E5625E">
      <w:pPr>
        <w:rPr>
          <w:ins w:id="26" w:author="Ralph Coffman" w:date="2018-07-18T12:40:00Z"/>
        </w:rPr>
      </w:pPr>
      <w:ins w:id="27" w:author="Ralph Coffman" w:date="2018-07-18T12:32:00Z">
        <w:r>
          <w:tab/>
        </w:r>
      </w:ins>
      <w:r w:rsidR="00F6182D" w:rsidRPr="00F6182D">
        <w:t xml:space="preserve">Archaic bronze ritual wine vessel </w:t>
      </w:r>
      <w:r w:rsidR="00F6182D">
        <w:t xml:space="preserve">or </w:t>
      </w:r>
      <w:proofErr w:type="gramStart"/>
      <w:r w:rsidR="00F6182D">
        <w:t>You</w:t>
      </w:r>
      <w:proofErr w:type="gramEnd"/>
      <w:r w:rsidR="00F6182D">
        <w:t xml:space="preserve"> is </w:t>
      </w:r>
      <w:r w:rsidR="00F6182D" w:rsidRPr="00F6182D">
        <w:t xml:space="preserve">from the Shang Dynasty, </w:t>
      </w:r>
      <w:proofErr w:type="spellStart"/>
      <w:r w:rsidR="00F6182D" w:rsidRPr="00F6182D">
        <w:t>Yinxu</w:t>
      </w:r>
      <w:proofErr w:type="spellEnd"/>
      <w:r w:rsidR="00F6182D" w:rsidRPr="00F6182D">
        <w:t xml:space="preserve"> Period. </w:t>
      </w:r>
      <w:ins w:id="28" w:author="Ralph Coffman" w:date="2018-07-18T12:40:00Z">
        <w:r>
          <w:t>Featuring Fantastic Elephants-</w:t>
        </w:r>
        <w:r w:rsidRPr="00F6182D">
          <w:t>Bronze</w:t>
        </w:r>
        <w:r>
          <w:t>-c 1250-1046 BCE</w:t>
        </w:r>
      </w:ins>
    </w:p>
    <w:p w:rsidR="00F6182D" w:rsidRPr="00F6182D" w:rsidRDefault="00F6182D" w:rsidP="00F6182D">
      <w:r w:rsidRPr="00F6182D">
        <w:t xml:space="preserve">This finely and lavishly decorated bronze wine vessel is both in shape and decoration a perfect representative of the high and , mature ‘Anyang’ style that flourished from the mid-Shang period (c. 1600 – c. 1046 BC) in the then-capital of </w:t>
      </w:r>
      <w:proofErr w:type="spellStart"/>
      <w:r w:rsidRPr="00F6182D">
        <w:t>Yinxu</w:t>
      </w:r>
      <w:proofErr w:type="spellEnd"/>
      <w:r w:rsidRPr="00F6182D">
        <w:t xml:space="preserve"> in present-day Henan province. Although it displays the classic proportions of you of that period and exhibits the archetypal taotie design, it is very rare in its combination of these formal and decorative features, and it is difficult to find </w:t>
      </w:r>
      <w:r w:rsidRPr="00F6182D">
        <w:lastRenderedPageBreak/>
        <w:t>close counterparts. The remarkable condition of the piece further adds to its importance in the surviving canon.</w:t>
      </w:r>
    </w:p>
    <w:p w:rsidR="00F6182D" w:rsidRPr="00F6182D" w:rsidRDefault="00E5625E" w:rsidP="00F6182D">
      <w:r>
        <w:tab/>
      </w:r>
      <w:r w:rsidR="00F6182D" w:rsidRPr="00F6182D">
        <w:t xml:space="preserve">You </w:t>
      </w:r>
      <w:r w:rsidR="00F6182D">
        <w:t>were</w:t>
      </w:r>
      <w:r w:rsidR="00F6182D" w:rsidRPr="00F6182D">
        <w:t xml:space="preserve"> used as wine containers at ancestral rituals. Wang Tao writes (</w:t>
      </w:r>
      <w:r w:rsidR="00F6182D" w:rsidRPr="00F6182D">
        <w:rPr>
          <w:i/>
        </w:rPr>
        <w:t xml:space="preserve">Chinese Bronzes from the </w:t>
      </w:r>
      <w:proofErr w:type="spellStart"/>
      <w:r w:rsidR="00F6182D" w:rsidRPr="00F6182D">
        <w:rPr>
          <w:i/>
        </w:rPr>
        <w:t>Meiyintang</w:t>
      </w:r>
      <w:proofErr w:type="spellEnd"/>
      <w:r w:rsidR="00F6182D" w:rsidRPr="00F6182D">
        <w:rPr>
          <w:i/>
        </w:rPr>
        <w:t xml:space="preserve"> Collection</w:t>
      </w:r>
      <w:r w:rsidR="00F6182D" w:rsidRPr="00F6182D">
        <w:t xml:space="preserve">, London, 2009, p. 62) that ‘in Shang oracle bone inscriptions and Western Zhou bronze inscriptions, we read that a vessel named </w:t>
      </w:r>
      <w:r w:rsidR="00F6182D">
        <w:t>“Y</w:t>
      </w:r>
      <w:r w:rsidR="00F6182D" w:rsidRPr="00F6182D">
        <w:t>ou</w:t>
      </w:r>
      <w:r w:rsidR="00F6182D">
        <w:t>”</w:t>
      </w:r>
      <w:r w:rsidR="00F6182D" w:rsidRPr="00F6182D">
        <w:t xml:space="preserve"> was employed as a bucket for aromatic wine used for sacrifice’. "The shape was in use sin</w:t>
      </w:r>
      <w:r w:rsidR="00F6182D">
        <w:t xml:space="preserve">ce the later </w:t>
      </w:r>
      <w:proofErr w:type="spellStart"/>
      <w:r w:rsidR="00F6182D">
        <w:t>Erligang</w:t>
      </w:r>
      <w:proofErr w:type="spellEnd"/>
      <w:r w:rsidR="00F6182D">
        <w:t xml:space="preserve"> period (c</w:t>
      </w:r>
      <w:r w:rsidR="00F6182D" w:rsidRPr="00F6182D">
        <w:t xml:space="preserve"> 1600</w:t>
      </w:r>
      <w:r w:rsidR="00F6182D">
        <w:t>-</w:t>
      </w:r>
      <w:r w:rsidR="00F6182D" w:rsidRPr="00F6182D">
        <w:t>1400 BC</w:t>
      </w:r>
      <w:r w:rsidR="00F6182D">
        <w:t>E</w:t>
      </w:r>
      <w:r w:rsidR="00F6182D" w:rsidRPr="00F6182D">
        <w:t xml:space="preserve"> Robert W. Bagley (</w:t>
      </w:r>
      <w:r w:rsidR="00F6182D" w:rsidRPr="00F6182D">
        <w:rPr>
          <w:i/>
        </w:rPr>
        <w:t xml:space="preserve">Shang Ritual Bronzes in the Arthur M. </w:t>
      </w:r>
      <w:proofErr w:type="spellStart"/>
      <w:r w:rsidR="00F6182D" w:rsidRPr="00F6182D">
        <w:rPr>
          <w:i/>
        </w:rPr>
        <w:t>Sackler</w:t>
      </w:r>
      <w:proofErr w:type="spellEnd"/>
      <w:r w:rsidR="00F6182D" w:rsidRPr="00F6182D">
        <w:rPr>
          <w:i/>
        </w:rPr>
        <w:t xml:space="preserve"> Collections</w:t>
      </w:r>
      <w:r w:rsidR="00F6182D" w:rsidRPr="00F6182D">
        <w:t xml:space="preserve">, Washington, D.C., 1987, p. 374), wine vessels found in the tomb of Fu </w:t>
      </w:r>
      <w:proofErr w:type="spellStart"/>
      <w:r w:rsidR="00F6182D" w:rsidRPr="00F6182D">
        <w:t>Hao</w:t>
      </w:r>
      <w:proofErr w:type="spellEnd"/>
      <w:r w:rsidR="00F6182D" w:rsidRPr="00F6182D">
        <w:t>, consort of King Wu Ding, the only undisturbed royal Shang tomb at Anyang so far, which has been variously dated from 1250 to c. 1200 BC</w:t>
      </w:r>
      <w:r w:rsidR="00F6182D">
        <w:t>E</w:t>
      </w:r>
      <w:r w:rsidR="00F6182D" w:rsidRPr="00F6182D">
        <w:t xml:space="preserve">, </w:t>
      </w:r>
      <w:bookmarkStart w:id="29" w:name="_GoBack"/>
      <w:del w:id="30" w:author="Ralph Coffman" w:date="2018-07-18T12:32:00Z">
        <w:r w:rsidR="00F6182D" w:rsidRPr="00F6182D" w:rsidDel="00F6182D">
          <w:delText>‘</w:delText>
        </w:r>
      </w:del>
      <w:bookmarkEnd w:id="29"/>
      <w:ins w:id="31" w:author="Ralph Coffman" w:date="2018-07-18T12:32:00Z">
        <w:r w:rsidR="00F6182D">
          <w:t>“</w:t>
        </w:r>
      </w:ins>
      <w:r w:rsidR="00F6182D" w:rsidRPr="00F6182D">
        <w:t xml:space="preserve">do not include oval-bodied you, suggesting that the type did not appear until after the first century of the Anyang </w:t>
      </w:r>
      <w:del w:id="32" w:author="Ralph Coffman" w:date="2018-07-18T12:32:00Z">
        <w:r w:rsidR="00F6182D" w:rsidRPr="00F6182D" w:rsidDel="00F6182D">
          <w:delText>period’</w:delText>
        </w:r>
      </w:del>
      <w:ins w:id="33" w:author="Ralph Coffman" w:date="2018-07-18T12:32:00Z">
        <w:r w:rsidR="00F6182D" w:rsidRPr="00F6182D">
          <w:t>period</w:t>
        </w:r>
        <w:r w:rsidR="00F6182D">
          <w:t>”</w:t>
        </w:r>
      </w:ins>
      <w:r w:rsidR="00F6182D" w:rsidRPr="00F6182D">
        <w:t>.</w:t>
      </w:r>
      <w:del w:id="34" w:author="Ralph Coffman" w:date="2018-07-18T12:32:00Z">
        <w:r w:rsidR="00F6182D" w:rsidRPr="00F6182D" w:rsidDel="00F6182D">
          <w:delText> </w:delText>
        </w:r>
      </w:del>
    </w:p>
    <w:p w:rsidR="00F6182D" w:rsidRPr="00F6182D" w:rsidRDefault="00E5625E" w:rsidP="00F6182D">
      <w:ins w:id="35" w:author="Ralph Coffman" w:date="2018-07-18T12:32:00Z">
        <w:r>
          <w:tab/>
        </w:r>
      </w:ins>
      <w:del w:id="36" w:author="Ralph Coffman" w:date="2018-07-18T12:32:00Z">
        <w:r w:rsidR="00F6182D" w:rsidRPr="00F6182D" w:rsidDel="00F6182D">
          <w:delText>"</w:delText>
        </w:r>
      </w:del>
      <w:r w:rsidR="00F6182D" w:rsidRPr="00F6182D">
        <w:t xml:space="preserve">The basic form of </w:t>
      </w:r>
      <w:del w:id="37" w:author="Ralph Coffman" w:date="2018-07-18T12:32:00Z">
        <w:r w:rsidR="00F6182D" w:rsidRPr="00F6182D" w:rsidDel="00E5625E">
          <w:delText xml:space="preserve">our </w:delText>
        </w:r>
      </w:del>
      <w:ins w:id="38" w:author="Ralph Coffman" w:date="2018-07-18T12:32:00Z">
        <w:r>
          <w:t xml:space="preserve">the present </w:t>
        </w:r>
      </w:ins>
      <w:r w:rsidR="00F6182D" w:rsidRPr="00F6182D">
        <w:t xml:space="preserve">vessel, of pointed oval section, which became popular in the 12th and early 11th centuries BC, was modified again in the Western Zhou period (c. 1046 – 771 BC), when its profile became more compact and its oval section more squared. Yet this Shang form itself could be adjusted in so many ways that the variety of forms is breath-taking: contemporary examples can differ in proportion, section and profile, the alignment and shape of the handle, the shape of the knob, and the existence and shape of flanges. In addition, there were </w:t>
      </w:r>
      <w:del w:id="39" w:author="Ralph Coffman" w:date="2018-07-18T12:34:00Z">
        <w:r w:rsidR="00F6182D" w:rsidRPr="00F6182D" w:rsidDel="00E5625E">
          <w:delText>of course endless possibilities</w:delText>
        </w:r>
      </w:del>
      <w:ins w:id="40" w:author="Ralph Coffman" w:date="2018-07-18T12:34:00Z">
        <w:r>
          <w:t>many ways</w:t>
        </w:r>
      </w:ins>
      <w:del w:id="41" w:author="Ralph Coffman" w:date="2018-07-18T12:34:00Z">
        <w:r w:rsidR="00F6182D" w:rsidRPr="00F6182D" w:rsidDel="00E5625E">
          <w:delText xml:space="preserve"> how</w:delText>
        </w:r>
      </w:del>
      <w:r w:rsidR="00F6182D" w:rsidRPr="00F6182D">
        <w:t xml:space="preserve"> to decorate such vessels. Two basic types seem, however, to be prevalent, one with overall decoration, but differing from </w:t>
      </w:r>
      <w:del w:id="42" w:author="Ralph Coffman" w:date="2018-07-18T12:33:00Z">
        <w:r w:rsidR="00F6182D" w:rsidRPr="00F6182D" w:rsidDel="00E5625E">
          <w:delText xml:space="preserve">our </w:delText>
        </w:r>
      </w:del>
      <w:ins w:id="43" w:author="Ralph Coffman" w:date="2018-07-18T12:33:00Z">
        <w:r>
          <w:t>this</w:t>
        </w:r>
        <w:r w:rsidRPr="00F6182D">
          <w:t xml:space="preserve"> </w:t>
        </w:r>
      </w:ins>
      <w:del w:id="44" w:author="Ralph Coffman" w:date="2018-07-18T12:33:00Z">
        <w:r w:rsidR="00F6182D" w:rsidRPr="00F6182D" w:rsidDel="00E5625E">
          <w:delText xml:space="preserve">you </w:delText>
        </w:r>
      </w:del>
      <w:ins w:id="45" w:author="Ralph Coffman" w:date="2018-07-18T12:33:00Z">
        <w:r>
          <w:t>Y</w:t>
        </w:r>
        <w:r w:rsidRPr="00F6182D">
          <w:t xml:space="preserve">ou </w:t>
        </w:r>
      </w:ins>
      <w:r w:rsidR="00F6182D" w:rsidRPr="00F6182D">
        <w:t xml:space="preserve">in many respects; the other only partly decorated, </w:t>
      </w:r>
      <w:del w:id="46" w:author="Ralph Coffman" w:date="2018-07-18T12:34:00Z">
        <w:r w:rsidR="00F6182D" w:rsidRPr="00F6182D" w:rsidDel="00E5625E">
          <w:delText>but otherwise more closely related.</w:delText>
        </w:r>
      </w:del>
      <w:ins w:id="47" w:author="Ralph Coffman" w:date="2018-07-18T12:34:00Z">
        <w:r>
          <w:tab/>
        </w:r>
      </w:ins>
    </w:p>
    <w:p w:rsidR="00F6182D" w:rsidRPr="00F6182D" w:rsidRDefault="00E5625E" w:rsidP="00F6182D">
      <w:ins w:id="48" w:author="Ralph Coffman" w:date="2018-07-18T12:34:00Z">
        <w:r>
          <w:tab/>
        </w:r>
      </w:ins>
      <w:del w:id="49" w:author="Ralph Coffman" w:date="2018-07-18T12:35:00Z">
        <w:r w:rsidR="00F6182D" w:rsidRPr="00F6182D" w:rsidDel="00E5625E">
          <w:delText>"</w:delText>
        </w:r>
      </w:del>
      <w:r w:rsidR="00F6182D" w:rsidRPr="00F6182D">
        <w:t>You with overall decoration are usually of broader, more exaggerated pear shape, the designs executed in higher relief, paired with more prominent "</w:t>
      </w:r>
      <w:del w:id="50" w:author="Ralph Coffman" w:date="2018-07-18T12:35:00Z">
        <w:r w:rsidR="00F6182D" w:rsidRPr="00F6182D" w:rsidDel="00E5625E">
          <w:delText xml:space="preserve"> </w:delText>
        </w:r>
      </w:del>
      <w:r w:rsidR="00F6182D" w:rsidRPr="00F6182D">
        <w:t xml:space="preserve">angles and wing-like hooks on either side of the cover. The handle is usually cast with animal heads in the round that hide the loops for attachment, and it may even be attached the opposite way, running from front to back. You of this type from the </w:t>
      </w:r>
      <w:proofErr w:type="spellStart"/>
      <w:r w:rsidR="00F6182D" w:rsidRPr="00F6182D">
        <w:t>Sackler</w:t>
      </w:r>
      <w:proofErr w:type="spellEnd"/>
      <w:r w:rsidR="00F6182D" w:rsidRPr="00F6182D">
        <w:t xml:space="preserve"> collection are illustrated in Bagley, op.</w:t>
      </w:r>
      <w:ins w:id="51" w:author="Ralph Coffman" w:date="2018-07-18T12:45:00Z">
        <w:r w:rsidR="00FB4192">
          <w:t xml:space="preserve"> </w:t>
        </w:r>
      </w:ins>
      <w:r w:rsidR="00F6182D" w:rsidRPr="00F6182D">
        <w:t xml:space="preserve">cit., </w:t>
      </w:r>
      <w:del w:id="52" w:author="Ralph Coffman" w:date="2018-07-18T12:45:00Z">
        <w:r w:rsidR="00F6182D" w:rsidRPr="00F6182D" w:rsidDel="00FB4192">
          <w:delText xml:space="preserve">pls </w:delText>
        </w:r>
      </w:del>
      <w:ins w:id="53" w:author="Ralph Coffman" w:date="2018-07-18T12:45:00Z">
        <w:r w:rsidR="00FB4192" w:rsidRPr="00F6182D">
          <w:t>pls</w:t>
        </w:r>
        <w:r w:rsidR="00FB4192">
          <w:t>.</w:t>
        </w:r>
      </w:ins>
      <w:r w:rsidR="00F6182D" w:rsidRPr="00F6182D">
        <w:t>64 and 65, with excavated and heirloom counterparts, Figs. 64.2, 64.3, 64.4 and 64.6.</w:t>
      </w:r>
    </w:p>
    <w:p w:rsidR="00F6182D" w:rsidRPr="00F6182D" w:rsidRDefault="00E5625E" w:rsidP="00F6182D">
      <w:ins w:id="54" w:author="Ralph Coffman" w:date="2018-07-18T12:34:00Z">
        <w:r>
          <w:tab/>
        </w:r>
      </w:ins>
      <w:del w:id="55" w:author="Ralph Coffman" w:date="2018-07-18T12:35:00Z">
        <w:r w:rsidR="00F6182D" w:rsidRPr="00F6182D" w:rsidDel="00E5625E">
          <w:delText>"</w:delText>
        </w:r>
      </w:del>
      <w:r w:rsidR="00F6182D" w:rsidRPr="00F6182D">
        <w:t>The more ovoid form of the present you and its linear decoration are closer to late Shang examples that are lacking the "</w:t>
      </w:r>
      <w:del w:id="56" w:author="Ralph Coffman" w:date="2018-07-18T12:35:00Z">
        <w:r w:rsidR="00F6182D" w:rsidRPr="00F6182D" w:rsidDel="00E5625E">
          <w:delText xml:space="preserve"> anges</w:delText>
        </w:r>
      </w:del>
      <w:ins w:id="57" w:author="Ralph Coffman" w:date="2018-07-18T12:35:00Z">
        <w:r w:rsidRPr="00F6182D">
          <w:t>angles</w:t>
        </w:r>
      </w:ins>
      <w:r w:rsidR="00F6182D" w:rsidRPr="00F6182D">
        <w:t xml:space="preserve"> and are decorated only with narrow bands of design around cover, shoulder and foot, leaving the main part of the body plain. On such you, the handle tends to have simple, openly visible loops without animal masks, seemingly similar to the present piece, although </w:t>
      </w:r>
      <w:del w:id="58" w:author="Ralph Coffman" w:date="2018-07-18T12:35:00Z">
        <w:r w:rsidR="00F6182D" w:rsidRPr="00F6182D" w:rsidDel="00E5625E">
          <w:delText>our you</w:delText>
        </w:r>
      </w:del>
      <w:ins w:id="59" w:author="Ralph Coffman" w:date="2018-07-18T12:35:00Z">
        <w:r>
          <w:t xml:space="preserve">this </w:t>
        </w:r>
        <w:proofErr w:type="gramStart"/>
        <w:r>
          <w:t>You</w:t>
        </w:r>
      </w:ins>
      <w:proofErr w:type="gramEnd"/>
      <w:r w:rsidR="00F6182D" w:rsidRPr="00F6182D">
        <w:t xml:space="preserve"> does bear masks on either side, albeit in miniature. Bagley also illustrates and discusses a range of such more sparsely decorated you of the late Shang period from the </w:t>
      </w:r>
      <w:proofErr w:type="spellStart"/>
      <w:r w:rsidR="00F6182D" w:rsidRPr="00F6182D">
        <w:t>Sackler</w:t>
      </w:r>
      <w:proofErr w:type="spellEnd"/>
      <w:r w:rsidR="00F6182D" w:rsidRPr="00F6182D">
        <w:t xml:space="preserve"> collection, op.</w:t>
      </w:r>
      <w:ins w:id="60" w:author="Ralph Coffman" w:date="2018-07-18T12:45:00Z">
        <w:r w:rsidR="00FB4192">
          <w:t xml:space="preserve"> </w:t>
        </w:r>
      </w:ins>
      <w:r w:rsidR="00F6182D" w:rsidRPr="00F6182D">
        <w:t>cit., pls</w:t>
      </w:r>
      <w:ins w:id="61" w:author="Ralph Coffman" w:date="2018-07-18T12:45:00Z">
        <w:r w:rsidR="00FB4192">
          <w:t>.</w:t>
        </w:r>
      </w:ins>
      <w:r w:rsidR="00F6182D" w:rsidRPr="00F6182D">
        <w:t xml:space="preserve"> 68-70, and comparisons, mostly excavated, Figs 68.5, 70.2, 70.3, 71.2 and 71.3.</w:t>
      </w:r>
    </w:p>
    <w:p w:rsidR="00F6182D" w:rsidRPr="002747B6" w:rsidRDefault="00F6182D" w:rsidP="00F6182D">
      <w:pPr>
        <w:rPr>
          <w:b/>
        </w:rPr>
      </w:pPr>
    </w:p>
    <w:p w:rsidR="00F6182D" w:rsidRPr="002747B6" w:rsidRDefault="00F6182D" w:rsidP="00F6182D">
      <w:pPr>
        <w:rPr>
          <w:b/>
        </w:rPr>
      </w:pPr>
      <w:r w:rsidRPr="002747B6">
        <w:rPr>
          <w:b/>
        </w:rPr>
        <w:t>LC Classification:</w:t>
      </w:r>
    </w:p>
    <w:p w:rsidR="00F6182D" w:rsidRPr="002747B6" w:rsidRDefault="00F6182D" w:rsidP="00F6182D">
      <w:pPr>
        <w:rPr>
          <w:b/>
        </w:rPr>
      </w:pPr>
      <w:r w:rsidRPr="002747B6">
        <w:rPr>
          <w:b/>
        </w:rPr>
        <w:t xml:space="preserve">Date or Time Horizon: </w:t>
      </w:r>
      <w:ins w:id="62" w:author="Ralph Coffman" w:date="2018-07-18T12:48:00Z">
        <w:r w:rsidR="00FB4192">
          <w:t>c 1250-1046 BCE</w:t>
        </w:r>
      </w:ins>
    </w:p>
    <w:p w:rsidR="00F6182D" w:rsidRPr="002747B6" w:rsidRDefault="00F6182D" w:rsidP="00F6182D">
      <w:pPr>
        <w:rPr>
          <w:b/>
        </w:rPr>
      </w:pPr>
      <w:r w:rsidRPr="002747B6">
        <w:rPr>
          <w:b/>
        </w:rPr>
        <w:t xml:space="preserve">Geographical Area: </w:t>
      </w:r>
    </w:p>
    <w:p w:rsidR="00F6182D" w:rsidRPr="002747B6" w:rsidRDefault="00F6182D" w:rsidP="00F6182D">
      <w:pPr>
        <w:rPr>
          <w:b/>
        </w:rPr>
      </w:pPr>
      <w:r w:rsidRPr="002747B6">
        <w:rPr>
          <w:b/>
        </w:rPr>
        <w:t>Map:</w:t>
      </w:r>
    </w:p>
    <w:p w:rsidR="00F6182D" w:rsidRPr="002747B6" w:rsidRDefault="00F6182D" w:rsidP="00F6182D">
      <w:pPr>
        <w:rPr>
          <w:b/>
        </w:rPr>
      </w:pPr>
      <w:r w:rsidRPr="002747B6">
        <w:rPr>
          <w:b/>
        </w:rPr>
        <w:t>GPS coordinates:</w:t>
      </w:r>
    </w:p>
    <w:p w:rsidR="00F6182D" w:rsidRPr="002747B6" w:rsidRDefault="00F6182D" w:rsidP="00F6182D">
      <w:pPr>
        <w:rPr>
          <w:b/>
        </w:rPr>
      </w:pPr>
      <w:r w:rsidRPr="002747B6">
        <w:rPr>
          <w:b/>
        </w:rPr>
        <w:t xml:space="preserve">Cultural Affiliation: </w:t>
      </w:r>
    </w:p>
    <w:p w:rsidR="00F6182D" w:rsidRPr="002747B6" w:rsidRDefault="00F6182D" w:rsidP="00F6182D">
      <w:pPr>
        <w:rPr>
          <w:b/>
        </w:rPr>
      </w:pPr>
      <w:r w:rsidRPr="002747B6">
        <w:rPr>
          <w:b/>
        </w:rPr>
        <w:t xml:space="preserve">Media: </w:t>
      </w:r>
    </w:p>
    <w:p w:rsidR="00F6182D" w:rsidRPr="002747B6" w:rsidRDefault="00F6182D" w:rsidP="00F6182D">
      <w:pPr>
        <w:rPr>
          <w:b/>
        </w:rPr>
      </w:pPr>
      <w:r w:rsidRPr="002747B6">
        <w:rPr>
          <w:b/>
        </w:rPr>
        <w:t xml:space="preserve">Dimensions: </w:t>
      </w:r>
      <w:ins w:id="63" w:author="Ralph Coffman" w:date="2018-07-18T12:42:00Z">
        <w:r w:rsidR="00386B6E">
          <w:rPr>
            <w:b/>
          </w:rPr>
          <w:t xml:space="preserve">L 15 </w:t>
        </w:r>
      </w:ins>
      <w:ins w:id="64" w:author="Ralph Coffman" w:date="2018-07-18T12:44:00Z">
        <w:r w:rsidR="00D41F13">
          <w:rPr>
            <w:b/>
          </w:rPr>
          <w:t>in</w:t>
        </w:r>
      </w:ins>
      <w:ins w:id="65" w:author="Ralph Coffman" w:date="2018-07-18T12:42:00Z">
        <w:r w:rsidR="00386B6E">
          <w:rPr>
            <w:b/>
          </w:rPr>
          <w:t xml:space="preserve"> W</w:t>
        </w:r>
      </w:ins>
      <w:ins w:id="66" w:author="Ralph Coffman" w:date="2018-07-18T12:44:00Z">
        <w:r w:rsidR="00D41F13">
          <w:rPr>
            <w:b/>
          </w:rPr>
          <w:t xml:space="preserve"> </w:t>
        </w:r>
      </w:ins>
      <w:ins w:id="67" w:author="Ralph Coffman" w:date="2018-07-18T12:42:00Z">
        <w:r w:rsidR="00386B6E">
          <w:rPr>
            <w:b/>
          </w:rPr>
          <w:t xml:space="preserve">9 </w:t>
        </w:r>
      </w:ins>
      <w:ins w:id="68" w:author="Ralph Coffman" w:date="2018-07-18T12:43:00Z">
        <w:r w:rsidR="00D41F13">
          <w:rPr>
            <w:b/>
          </w:rPr>
          <w:t>i</w:t>
        </w:r>
      </w:ins>
      <w:ins w:id="69" w:author="Ralph Coffman" w:date="2018-07-18T12:44:00Z">
        <w:r w:rsidR="00D41F13">
          <w:rPr>
            <w:b/>
          </w:rPr>
          <w:t>n</w:t>
        </w:r>
      </w:ins>
      <w:ins w:id="70" w:author="Ralph Coffman" w:date="2018-07-18T12:43:00Z">
        <w:r w:rsidR="00386B6E">
          <w:rPr>
            <w:b/>
          </w:rPr>
          <w:t xml:space="preserve"> </w:t>
        </w:r>
      </w:ins>
      <w:ins w:id="71" w:author="Ralph Coffman" w:date="2018-07-18T12:42:00Z">
        <w:r w:rsidR="00386B6E">
          <w:rPr>
            <w:b/>
          </w:rPr>
          <w:t xml:space="preserve">H 16 </w:t>
        </w:r>
      </w:ins>
      <w:ins w:id="72" w:author="Ralph Coffman" w:date="2018-07-18T12:44:00Z">
        <w:r w:rsidR="00D41F13">
          <w:rPr>
            <w:b/>
          </w:rPr>
          <w:t>in</w:t>
        </w:r>
      </w:ins>
    </w:p>
    <w:p w:rsidR="00F6182D" w:rsidRPr="002747B6" w:rsidRDefault="00F6182D" w:rsidP="00F6182D">
      <w:pPr>
        <w:rPr>
          <w:b/>
        </w:rPr>
      </w:pPr>
      <w:r w:rsidRPr="002747B6">
        <w:rPr>
          <w:b/>
        </w:rPr>
        <w:t xml:space="preserve">Weight: </w:t>
      </w:r>
      <w:ins w:id="73" w:author="Ralph Coffman" w:date="2018-07-18T12:43:00Z">
        <w:r w:rsidR="00386B6E">
          <w:rPr>
            <w:b/>
          </w:rPr>
          <w:t xml:space="preserve">15 </w:t>
        </w:r>
      </w:ins>
      <w:ins w:id="74" w:author="Ralph Coffman" w:date="2018-07-18T12:44:00Z">
        <w:r w:rsidR="00D41F13">
          <w:rPr>
            <w:b/>
          </w:rPr>
          <w:t>kg</w:t>
        </w:r>
      </w:ins>
      <w:del w:id="75" w:author="Ralph Coffman" w:date="2018-07-18T12:43:00Z">
        <w:r w:rsidRPr="002747B6" w:rsidDel="00386B6E">
          <w:rPr>
            <w:b/>
          </w:rPr>
          <w:delText xml:space="preserve"> </w:delText>
        </w:r>
      </w:del>
    </w:p>
    <w:p w:rsidR="00F6182D" w:rsidRPr="002747B6" w:rsidRDefault="00F6182D" w:rsidP="00F6182D">
      <w:pPr>
        <w:rPr>
          <w:b/>
        </w:rPr>
      </w:pPr>
      <w:r w:rsidRPr="002747B6">
        <w:rPr>
          <w:b/>
        </w:rPr>
        <w:t>Condition:</w:t>
      </w:r>
    </w:p>
    <w:p w:rsidR="00F6182D" w:rsidRPr="002747B6" w:rsidRDefault="00F6182D" w:rsidP="00F6182D">
      <w:pPr>
        <w:rPr>
          <w:b/>
        </w:rPr>
      </w:pPr>
      <w:r w:rsidRPr="002747B6">
        <w:rPr>
          <w:b/>
        </w:rPr>
        <w:t xml:space="preserve">Provenance: </w:t>
      </w:r>
    </w:p>
    <w:p w:rsidR="00F6182D" w:rsidRPr="002747B6" w:rsidRDefault="00F6182D" w:rsidP="00F6182D">
      <w:pPr>
        <w:rPr>
          <w:b/>
        </w:rPr>
      </w:pPr>
      <w:r w:rsidRPr="002747B6">
        <w:rPr>
          <w:b/>
        </w:rPr>
        <w:t>Discussion:</w:t>
      </w:r>
    </w:p>
    <w:p w:rsidR="00F6182D" w:rsidRPr="002747B6" w:rsidRDefault="00F6182D" w:rsidP="00F6182D">
      <w:pPr>
        <w:rPr>
          <w:b/>
        </w:rPr>
      </w:pPr>
      <w:r w:rsidRPr="002747B6">
        <w:rPr>
          <w:b/>
        </w:rPr>
        <w:lastRenderedPageBreak/>
        <w:t>References:</w:t>
      </w:r>
    </w:p>
    <w:p w:rsidR="00F6182D" w:rsidRPr="002747B6" w:rsidRDefault="00FB4192" w:rsidP="00F6182D">
      <w:pPr>
        <w:rPr>
          <w:b/>
        </w:rPr>
      </w:pPr>
      <w:ins w:id="76" w:author="Ralph Coffman" w:date="2018-07-18T12:46:00Z">
        <w:r w:rsidRPr="00F6182D">
          <w:t>Bagley</w:t>
        </w:r>
        <w:r>
          <w:t xml:space="preserve">, </w:t>
        </w:r>
        <w:r w:rsidRPr="00F6182D">
          <w:t xml:space="preserve">Robert W. </w:t>
        </w:r>
        <w:r>
          <w:t xml:space="preserve">1987. </w:t>
        </w:r>
        <w:r w:rsidRPr="00F6182D">
          <w:rPr>
            <w:i/>
          </w:rPr>
          <w:t xml:space="preserve">Shang Ritual Bronzes in the Arthur M. </w:t>
        </w:r>
        <w:proofErr w:type="spellStart"/>
        <w:r w:rsidRPr="00F6182D">
          <w:rPr>
            <w:i/>
          </w:rPr>
          <w:t>Sackler</w:t>
        </w:r>
        <w:proofErr w:type="spellEnd"/>
        <w:r w:rsidRPr="00F6182D">
          <w:rPr>
            <w:i/>
          </w:rPr>
          <w:t xml:space="preserve"> Collections</w:t>
        </w:r>
        <w:r>
          <w:t>. Washington, D.C.: Smithsonian Institution.</w:t>
        </w:r>
      </w:ins>
    </w:p>
    <w:p w:rsidR="00F6182D" w:rsidRPr="002747B6" w:rsidRDefault="00FB4192" w:rsidP="00F6182D">
      <w:pPr>
        <w:rPr>
          <w:b/>
        </w:rPr>
      </w:pPr>
      <w:ins w:id="77" w:author="Ralph Coffman" w:date="2018-07-18T12:45:00Z">
        <w:r w:rsidRPr="00F6182D">
          <w:t>Tao</w:t>
        </w:r>
      </w:ins>
      <w:ins w:id="78" w:author="Ralph Coffman" w:date="2018-07-18T12:47:00Z">
        <w:r>
          <w:t>,</w:t>
        </w:r>
        <w:r w:rsidRPr="00FB4192">
          <w:t xml:space="preserve"> </w:t>
        </w:r>
        <w:r w:rsidRPr="00F6182D">
          <w:t>Wang</w:t>
        </w:r>
        <w:r>
          <w:t>.</w:t>
        </w:r>
      </w:ins>
      <w:ins w:id="79" w:author="Ralph Coffman" w:date="2018-07-18T12:45:00Z">
        <w:r>
          <w:t xml:space="preserve"> 2009. </w:t>
        </w:r>
        <w:r w:rsidRPr="00F6182D">
          <w:rPr>
            <w:i/>
          </w:rPr>
          <w:t xml:space="preserve">Chinese Bronzes from the </w:t>
        </w:r>
        <w:proofErr w:type="spellStart"/>
        <w:r w:rsidRPr="00F6182D">
          <w:rPr>
            <w:i/>
          </w:rPr>
          <w:t>Meiyintang</w:t>
        </w:r>
        <w:proofErr w:type="spellEnd"/>
        <w:r w:rsidRPr="00F6182D">
          <w:rPr>
            <w:i/>
          </w:rPr>
          <w:t xml:space="preserve"> Collection</w:t>
        </w:r>
        <w:r>
          <w:t>, London.</w:t>
        </w:r>
      </w:ins>
    </w:p>
    <w:p w:rsidR="00F6182D" w:rsidRDefault="00F6182D"/>
    <w:sectPr w:rsidR="00F61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ËÎÌå"/>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lph Coffman">
    <w15:presenceInfo w15:providerId="Windows Live" w15:userId="c049fcec6dac2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2D"/>
    <w:rsid w:val="00151F1C"/>
    <w:rsid w:val="00386B6E"/>
    <w:rsid w:val="00D36834"/>
    <w:rsid w:val="00D41F13"/>
    <w:rsid w:val="00E5625E"/>
    <w:rsid w:val="00F6182D"/>
    <w:rsid w:val="00F873D5"/>
    <w:rsid w:val="00FB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4FADC-E990-4F35-A1FB-B9C71861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82D"/>
    <w:pPr>
      <w:spacing w:after="0" w:line="240" w:lineRule="auto"/>
    </w:pPr>
    <w:rPr>
      <w:rFonts w:eastAsia="SimSun"/>
      <w:color w:val="auto"/>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6182D"/>
    <w:rPr>
      <w:b/>
      <w:bCs/>
    </w:rPr>
  </w:style>
  <w:style w:type="paragraph" w:styleId="NormalWeb">
    <w:name w:val="Normal (Web)"/>
    <w:basedOn w:val="Normal"/>
    <w:uiPriority w:val="99"/>
    <w:semiHidden/>
    <w:unhideWhenUsed/>
    <w:rsid w:val="00F6182D"/>
    <w:pPr>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E562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25E"/>
    <w:rPr>
      <w:rFonts w:ascii="Segoe UI" w:eastAsia="SimSun" w:hAnsi="Segoe UI" w:cs="Segoe UI"/>
      <w:color w:val="auto"/>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8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ebayimg.com/t/Chinese-Beautiful-Rare-Bronze-Beam-lifting-pot-Wine-vessel-/00/s/NDgwWDY0MA==/z/DDUAAOxyYTRSZ85Y/$(KGrHqIOKpcFJ(cZem4FBSZ85(7UzQ~~60_3.JPG?rt=nc" TargetMode="External"/><Relationship Id="rId13" Type="http://schemas.openxmlformats.org/officeDocument/2006/relationships/image" Target="media/image5.jpeg"/><Relationship Id="rId18" Type="http://schemas.openxmlformats.org/officeDocument/2006/relationships/image" Target="http://i.ebayimg.com/t/Chinese-Beautiful-Rare-Bronze-Beam-lifting-pot-Wine-vessel-/00/s/NDgwWDY0MA==/z/T4wAAOxyA7tSZ85l/$T2eC16JHJGcFJl7gDYw5BSZ85kmF7!~~60_3.JPG?rt=nc"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http://i.ebayimg.com/t/Chinese-Beautiful-Rare-Bronze-Beam-lifting-pot-Wine-vessel-/00/s/NDgwWDY0MA==/z/qsQAAOxyA9dSZ85d/$(KGrHqEOKn!FJf)vKlBPBSZ85cyfvQ~~60_3.JPG?rt=nc"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image" Target="http://i.ebayimg.com/t/Chinese-Beautiful-Rare-Bronze-Beam-lifting-pot-Wine-vessel-/00/s/NjQwWDQ4MA==/z/fpsAAOxy1RZSZ85i/$T2eC16FHJG!FFm24(F-2BSZ85h8nYw~~60_3.JPG?rt=nc" TargetMode="External"/><Relationship Id="rId20" Type="http://schemas.openxmlformats.org/officeDocument/2006/relationships/image" Target="../../../Local%20Settings/Temp/scl7.jpg" TargetMode="External"/><Relationship Id="rId1" Type="http://schemas.openxmlformats.org/officeDocument/2006/relationships/styles" Target="styles.xml"/><Relationship Id="rId6" Type="http://schemas.openxmlformats.org/officeDocument/2006/relationships/image" Target="../../../Local%20Settings/Temp/scl5.jpg" TargetMode="External"/><Relationship Id="rId11" Type="http://schemas.openxmlformats.org/officeDocument/2006/relationships/image" Target="media/image4.jpeg"/><Relationship Id="rId5" Type="http://schemas.openxmlformats.org/officeDocument/2006/relationships/image" Target="../../../Local%20Settings/Temp/scl5.jpg" TargetMode="Externa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http://i.ebayimg.com/t/Chinese-Beautiful-Rare-Bronze-Beam-lifting-pot-Wine-vessel-/00/s/NDgwWDY0MA==/z/KugAAOxydINSZ85a/$(KGrHqNHJ!0FJYWJK(fDBSZ85,QgS!~~60_3.JPG?rt=nc" TargetMode="External"/><Relationship Id="rId19" Type="http://schemas.openxmlformats.org/officeDocument/2006/relationships/image" Target="media/image8.jpeg"/><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image" Target="http://i.ebayimg.com/t/Chinese-Beautiful-Rare-Bronze-Beam-lifting-pot-Wine-vessel-/00/s/NDgwWDY0MA==/z/HucAAOxyfDZSZ85g/$T2eC16dHJHIFFhnMWhK3BSZ85f(f7w~~60_3.JPG?rt=nc"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4</cp:revision>
  <dcterms:created xsi:type="dcterms:W3CDTF">2018-07-18T16:18:00Z</dcterms:created>
  <dcterms:modified xsi:type="dcterms:W3CDTF">2018-07-18T16:49:00Z</dcterms:modified>
</cp:coreProperties>
</file>