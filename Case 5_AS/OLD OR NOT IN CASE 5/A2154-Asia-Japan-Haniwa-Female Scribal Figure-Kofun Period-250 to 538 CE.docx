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A000-Asia-Japan-Haniwa-Female Scribal Figure-Kofun Period-</w:t>
      </w:r>
      <w:r>
        <w:rPr>
          <w:rStyle w:val="S1"/>
          <w:szCs w:val="27"/>
        </w:rPr>
        <w:t xml:space="preserve">250 to 538 </w:t>
      </w:r>
      <w:del w:id="0" w:author="murcott" w:date="2018-07-07T16:55:00Z">
        <w:r>
          <w:rPr>
            <w:rStyle w:val="S1"/>
            <w:szCs w:val="27"/>
          </w:rPr>
          <w:delText>AD-</w:delText>
        </w:r>
      </w:del>
      <w:r>
        <w:rPr>
          <w:rStyle w:val="S1"/>
          <w:szCs w:val="27"/>
        </w:rPr>
        <w:t>CE</w:t>
      </w:r>
      <w:r>
        <w:rPr>
          <w:rStyle w:val="Appleconvertedspace"/>
          <w:rFonts w:cs="Arial" w:ascii="Arial" w:hAnsi="Arial"/>
          <w:sz w:val="27"/>
          <w:szCs w:val="27"/>
        </w:rPr>
        <w:t> </w:t>
      </w:r>
    </w:p>
    <w:p>
      <w:pPr>
        <w:pStyle w:val="Normal"/>
        <w:rPr/>
      </w:pPr>
      <w:del w:id="1" w:author="murcott" w:date="2018-07-07T16:55:00Z">
        <w:r>
          <w:rPr/>
          <w:drawing>
            <wp:inline distT="0" distB="0" distL="0" distR="0">
              <wp:extent cx="1651000" cy="36912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5" r="-11" b="-5"/>
                      <a:stretch>
                        <a:fillRect/>
                      </a:stretch>
                    </pic:blipFill>
                    <pic:spPr bwMode="auto">
                      <a:xfrm>
                        <a:off x="0" y="0"/>
                        <a:ext cx="1651000" cy="3691255"/>
                      </a:xfrm>
                      <a:prstGeom prst="rect">
                        <a:avLst/>
                      </a:prstGeom>
                    </pic:spPr>
                  </pic:pic>
                </a:graphicData>
              </a:graphic>
            </wp:inline>
          </w:drawing>
        </w:r>
      </w:del>
      <w:del w:id="2" w:author="murcott" w:date="2018-07-07T16:55:00Z">
        <w:r>
          <w:rPr/>
          <w:drawing>
            <wp:inline distT="0" distB="0" distL="0" distR="0">
              <wp:extent cx="1511300" cy="36823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2" t="-5" r="-12" b="-5"/>
                      <a:stretch>
                        <a:fillRect/>
                      </a:stretch>
                    </pic:blipFill>
                    <pic:spPr bwMode="auto">
                      <a:xfrm flipH="1">
                        <a:off x="0" y="0"/>
                        <a:ext cx="1511300" cy="3682365"/>
                      </a:xfrm>
                      <a:prstGeom prst="rect">
                        <a:avLst/>
                      </a:prstGeom>
                    </pic:spPr>
                  </pic:pic>
                </a:graphicData>
              </a:graphic>
            </wp:inline>
          </w:drawing>
        </w:r>
      </w:del>
      <w:del w:id="3" w:author="murcott" w:date="2018-07-07T16:55:00Z">
        <w:r>
          <w:rPr/>
          <w:drawing>
            <wp:inline distT="0" distB="0" distL="0" distR="0">
              <wp:extent cx="1535430" cy="370459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2" t="-5" r="-12" b="-5"/>
                      <a:stretch>
                        <a:fillRect/>
                      </a:stretch>
                    </pic:blipFill>
                    <pic:spPr bwMode="auto">
                      <a:xfrm flipH="1">
                        <a:off x="0" y="0"/>
                        <a:ext cx="1535430" cy="3704590"/>
                      </a:xfrm>
                      <a:prstGeom prst="rect">
                        <a:avLst/>
                      </a:prstGeom>
                    </pic:spPr>
                  </pic:pic>
                </a:graphicData>
              </a:graphic>
            </wp:inline>
          </w:drawing>
        </w:r>
      </w:del>
      <w:del w:id="4" w:author="murcott" w:date="2018-07-07T16:55:00Z">
        <w:r>
          <w:rPr/>
          <w:drawing>
            <wp:inline distT="0" distB="0" distL="0" distR="0">
              <wp:extent cx="1546225" cy="36988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2" t="-5" r="-12" b="-5"/>
                      <a:stretch>
                        <a:fillRect/>
                      </a:stretch>
                    </pic:blipFill>
                    <pic:spPr bwMode="auto">
                      <a:xfrm flipH="1">
                        <a:off x="0" y="0"/>
                        <a:ext cx="1546225" cy="3698875"/>
                      </a:xfrm>
                      <a:prstGeom prst="rect">
                        <a:avLst/>
                      </a:prstGeom>
                    </pic:spPr>
                  </pic:pic>
                </a:graphicData>
              </a:graphic>
            </wp:inline>
          </w:drawing>
        </w:r>
      </w:del>
      <w:del w:id="5" w:author="murcott" w:date="2018-07-07T16:55:00Z">
        <w:r>
          <w:rPr/>
          <w:drawing>
            <wp:inline distT="0" distB="0" distL="0" distR="0">
              <wp:extent cx="1530350" cy="360997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2" t="-5" r="-12" b="-5"/>
                      <a:stretch>
                        <a:fillRect/>
                      </a:stretch>
                    </pic:blipFill>
                    <pic:spPr bwMode="auto">
                      <a:xfrm flipH="1">
                        <a:off x="0" y="0"/>
                        <a:ext cx="1530350" cy="3609975"/>
                      </a:xfrm>
                      <a:prstGeom prst="rect">
                        <a:avLst/>
                      </a:prstGeom>
                    </pic:spPr>
                  </pic:pic>
                </a:graphicData>
              </a:graphic>
            </wp:inline>
          </w:drawing>
        </w:r>
      </w:del>
      <w:del w:id="6" w:author="murcott" w:date="2018-07-07T16:55:00Z">
        <w:r>
          <w:rPr/>
          <w:drawing>
            <wp:inline distT="0" distB="0" distL="0" distR="0">
              <wp:extent cx="1533525" cy="359981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3" t="-5" r="-13" b="-5"/>
                      <a:stretch>
                        <a:fillRect/>
                      </a:stretch>
                    </pic:blipFill>
                    <pic:spPr bwMode="auto">
                      <a:xfrm>
                        <a:off x="0" y="0"/>
                        <a:ext cx="1533525" cy="3599815"/>
                      </a:xfrm>
                      <a:prstGeom prst="rect">
                        <a:avLst/>
                      </a:prstGeom>
                    </pic:spPr>
                  </pic:pic>
                </a:graphicData>
              </a:graphic>
            </wp:inline>
          </w:drawing>
        </w:r>
      </w:del>
      <w:del w:id="7" w:author="murcott" w:date="2018-07-07T16:55:00Z">
        <w:r>
          <w:rPr/>
          <w:drawing>
            <wp:inline distT="0" distB="0" distL="0" distR="0">
              <wp:extent cx="2068830" cy="359981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8" t="-4" r="-8" b="-4"/>
                      <a:stretch>
                        <a:fillRect/>
                      </a:stretch>
                    </pic:blipFill>
                    <pic:spPr bwMode="auto">
                      <a:xfrm flipH="1">
                        <a:off x="0" y="0"/>
                        <a:ext cx="2068830" cy="3599815"/>
                      </a:xfrm>
                      <a:prstGeom prst="rect">
                        <a:avLst/>
                      </a:prstGeom>
                    </pic:spPr>
                  </pic:pic>
                </a:graphicData>
              </a:graphic>
            </wp:inline>
          </w:drawing>
        </w:r>
      </w:del>
    </w:p>
    <w:p>
      <w:pPr>
        <w:pStyle w:val="Normal"/>
        <w:rPr/>
      </w:pPr>
      <w:ins w:id="8" w:author="murcott" w:date="2018-07-07T16:55:00Z">
        <w:r>
          <w:rPr/>
          <w:drawing>
            <wp:inline distT="0" distB="0" distL="0" distR="0">
              <wp:extent cx="1651000" cy="369125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11" t="-5" r="-11" b="-5"/>
                      <a:stretch>
                        <a:fillRect/>
                      </a:stretch>
                    </pic:blipFill>
                    <pic:spPr bwMode="auto">
                      <a:xfrm>
                        <a:off x="0" y="0"/>
                        <a:ext cx="1651000" cy="3691255"/>
                      </a:xfrm>
                      <a:prstGeom prst="rect">
                        <a:avLst/>
                      </a:prstGeom>
                    </pic:spPr>
                  </pic:pic>
                </a:graphicData>
              </a:graphic>
            </wp:inline>
          </w:drawing>
        </w:r>
      </w:ins>
      <w:ins w:id="9" w:author="murcott" w:date="2018-07-07T16:55:00Z">
        <w:r>
          <w:rPr/>
          <w:drawing>
            <wp:inline distT="0" distB="0" distL="0" distR="0">
              <wp:extent cx="1511300" cy="3682365"/>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12" t="-5" r="-12" b="-5"/>
                      <a:stretch>
                        <a:fillRect/>
                      </a:stretch>
                    </pic:blipFill>
                    <pic:spPr bwMode="auto">
                      <a:xfrm flipH="1">
                        <a:off x="0" y="0"/>
                        <a:ext cx="1511300" cy="3682365"/>
                      </a:xfrm>
                      <a:prstGeom prst="rect">
                        <a:avLst/>
                      </a:prstGeom>
                    </pic:spPr>
                  </pic:pic>
                </a:graphicData>
              </a:graphic>
            </wp:inline>
          </w:drawing>
        </w:r>
      </w:ins>
      <w:ins w:id="10" w:author="murcott" w:date="2018-07-07T16:55:00Z">
        <w:r>
          <w:rPr/>
          <w:drawing>
            <wp:inline distT="0" distB="0" distL="0" distR="0">
              <wp:extent cx="1546225" cy="369887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rcRect l="-12" t="-5" r="-12" b="-5"/>
                      <a:stretch>
                        <a:fillRect/>
                      </a:stretch>
                    </pic:blipFill>
                    <pic:spPr bwMode="auto">
                      <a:xfrm flipH="1">
                        <a:off x="0" y="0"/>
                        <a:ext cx="1546225" cy="3698875"/>
                      </a:xfrm>
                      <a:prstGeom prst="rect">
                        <a:avLst/>
                      </a:prstGeom>
                    </pic:spPr>
                  </pic:pic>
                </a:graphicData>
              </a:graphic>
            </wp:inline>
          </w:drawing>
        </w:r>
      </w:ins>
      <w:ins w:id="11" w:author="murcott" w:date="2018-07-07T16:55:00Z">
        <w:r>
          <w:rPr/>
          <w:drawing>
            <wp:inline distT="0" distB="0" distL="0" distR="0">
              <wp:extent cx="1530350" cy="360997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rcRect l="-12" t="-5" r="-12" b="-5"/>
                      <a:stretch>
                        <a:fillRect/>
                      </a:stretch>
                    </pic:blipFill>
                    <pic:spPr bwMode="auto">
                      <a:xfrm flipH="1">
                        <a:off x="0" y="0"/>
                        <a:ext cx="1530350" cy="3609975"/>
                      </a:xfrm>
                      <a:prstGeom prst="rect">
                        <a:avLst/>
                      </a:prstGeom>
                    </pic:spPr>
                  </pic:pic>
                </a:graphicData>
              </a:graphic>
            </wp:inline>
          </w:drawing>
        </w:r>
      </w:ins>
      <w:ins w:id="12" w:author="murcott" w:date="2018-07-07T16:55:00Z">
        <w:r>
          <w:rPr/>
          <w:drawing>
            <wp:inline distT="0" distB="0" distL="0" distR="0">
              <wp:extent cx="1533525" cy="3599815"/>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rcRect l="-13" t="-5" r="-13" b="-5"/>
                      <a:stretch>
                        <a:fillRect/>
                      </a:stretch>
                    </pic:blipFill>
                    <pic:spPr bwMode="auto">
                      <a:xfrm>
                        <a:off x="0" y="0"/>
                        <a:ext cx="1533525" cy="3599815"/>
                      </a:xfrm>
                      <a:prstGeom prst="rect">
                        <a:avLst/>
                      </a:prstGeom>
                    </pic:spPr>
                  </pic:pic>
                </a:graphicData>
              </a:graphic>
            </wp:inline>
          </w:drawing>
        </w:r>
      </w:ins>
      <w:ins w:id="13" w:author="murcott" w:date="2018-07-07T16:55:00Z">
        <w:r>
          <w:rPr/>
          <w:drawing>
            <wp:inline distT="0" distB="0" distL="0" distR="0">
              <wp:extent cx="2068830" cy="3599815"/>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rcRect l="-8" t="-4" r="-8" b="-4"/>
                      <a:stretch>
                        <a:fillRect/>
                      </a:stretch>
                    </pic:blipFill>
                    <pic:spPr bwMode="auto">
                      <a:xfrm flipH="1">
                        <a:off x="0" y="0"/>
                        <a:ext cx="2068830" cy="3599815"/>
                      </a:xfrm>
                      <a:prstGeom prst="rect">
                        <a:avLst/>
                      </a:prstGeom>
                    </pic:spPr>
                  </pic:pic>
                </a:graphicData>
              </a:graphic>
            </wp:inline>
          </w:drawing>
        </w:r>
      </w:ins>
    </w:p>
    <w:p>
      <w:pPr>
        <w:pStyle w:val="Normal"/>
        <w:rPr>
          <w:rStyle w:val="Appleconvertedspace"/>
          <w:rFonts w:ascii="Arial" w:hAnsi="Arial" w:cs="Arial"/>
          <w:sz w:val="27"/>
        </w:rPr>
      </w:pPr>
      <w:r>
        <w:rPr>
          <w:rStyle w:val="StrongEmphasis"/>
        </w:rPr>
        <w:t xml:space="preserve">Formal Label: </w:t>
      </w:r>
      <w:del w:id="14" w:author="murcott" w:date="2018-07-07T16:55:00Z">
        <w:r>
          <w:rPr/>
          <w:delText>Dis-</w:delText>
        </w:r>
      </w:del>
      <w:r>
        <w:rPr/>
        <w:t>Asia-Japan-Haniwa-Scribal Figure-Kofun Period-</w:t>
      </w:r>
      <w:r>
        <w:rPr>
          <w:rStyle w:val="S1"/>
          <w:szCs w:val="27"/>
        </w:rPr>
        <w:t xml:space="preserve">250 to 538 </w:t>
      </w:r>
      <w:del w:id="15" w:author="murcott" w:date="2018-07-07T16:55:00Z">
        <w:r>
          <w:rPr>
            <w:rStyle w:val="S1"/>
            <w:szCs w:val="27"/>
          </w:rPr>
          <w:delText>AD-</w:delText>
        </w:r>
      </w:del>
      <w:r>
        <w:rPr>
          <w:rStyle w:val="S1"/>
          <w:szCs w:val="27"/>
        </w:rPr>
        <w:t>CE</w:t>
      </w:r>
      <w:r>
        <w:rPr>
          <w:rStyle w:val="Appleconvertedspace"/>
          <w:rFonts w:cs="Arial" w:ascii="Arial" w:hAnsi="Arial"/>
          <w:sz w:val="27"/>
          <w:szCs w:val="27"/>
        </w:rPr>
        <w:t> </w:t>
      </w:r>
    </w:p>
    <w:p>
      <w:pPr>
        <w:pStyle w:val="Normal"/>
        <w:rPr>
          <w:rStyle w:val="S1"/>
        </w:rPr>
      </w:pPr>
      <w:ins w:id="16" w:author="murcott" w:date="2018-07-07T16:55:00Z">
        <w:r>
          <w:rPr>
            <w:rStyle w:val="Appleconvertedspace"/>
          </w:rPr>
          <w:t>Case No.:</w:t>
        </w:r>
      </w:ins>
    </w:p>
    <w:p>
      <w:pPr>
        <w:pStyle w:val="Normal"/>
        <w:rPr/>
      </w:pPr>
      <w:r>
        <w:rPr>
          <w:rStyle w:val="StrongEmphasis"/>
        </w:rPr>
        <w:t>Accession Number:</w:t>
      </w:r>
      <w:r>
        <w:rPr/>
        <w:t xml:space="preserve"> NB 1667.A3</w:t>
      </w:r>
    </w:p>
    <w:p>
      <w:pPr>
        <w:pStyle w:val="Normal"/>
        <w:rPr>
          <w:rFonts w:eastAsia="TakaoPMincho;MS Mincho"/>
        </w:rPr>
      </w:pPr>
      <w:ins w:id="17" w:author="murcott" w:date="2018-07-07T16:55:00Z">
        <w:r>
          <w:rPr/>
          <w:t xml:space="preserve">Display Description: Haniwa means </w:t>
        </w:r>
      </w:ins>
      <w:ins w:id="18" w:author="murcott" w:date="2018-07-07T16:55:00Z">
        <w:r>
          <w:rPr>
            <w:rStyle w:val="St"/>
          </w:rPr>
          <w:t xml:space="preserve">“clay cylinder.” These are unglazed ceramics that were made during the Kofun period of Japan. Initially in the Early Kofun Period they were used as offerings to royalty and the gods from the third to the sixth century. Then </w:t>
        </w:r>
      </w:ins>
      <w:ins w:id="19" w:author="murcott" w:date="2018-07-07T16:55:00Z">
        <w:r>
          <w:rPr>
            <w:rFonts w:eastAsia="TakaoPMincho;MS Mincho"/>
          </w:rPr>
          <w:t>a change at the end of the Middle Kofun period from the construction of royal graves as loci for the consumption of traditional prestige goods unconnected with economic production, to a society in which prestige goods were produced and distributed for the purpose of tomb construction for non-royalty (Kawano 2008). This observation would seem to place this ceramic within this class.</w:t>
        </w:r>
      </w:ins>
    </w:p>
    <w:p>
      <w:pPr>
        <w:pStyle w:val="Normal"/>
        <w:rPr/>
      </w:pPr>
      <w:r>
        <w:rPr>
          <w:rStyle w:val="StrongEmphasis"/>
        </w:rPr>
        <w:t>Date or Time Horizon:</w:t>
      </w:r>
      <w:r>
        <w:rPr/>
        <w:t xml:space="preserve"> </w:t>
      </w:r>
      <w:r>
        <w:rPr>
          <w:rStyle w:val="S1"/>
          <w:szCs w:val="27"/>
        </w:rPr>
        <w:t xml:space="preserve">250 to 538 </w:t>
      </w:r>
      <w:del w:id="20" w:author="murcott" w:date="2018-07-07T16:55:00Z">
        <w:r>
          <w:rPr>
            <w:rStyle w:val="S1"/>
            <w:szCs w:val="27"/>
          </w:rPr>
          <w:delText>AD-</w:delText>
        </w:r>
      </w:del>
      <w:r>
        <w:rPr>
          <w:rStyle w:val="S1"/>
          <w:szCs w:val="27"/>
        </w:rPr>
        <w:t>CE</w:t>
      </w:r>
      <w:r>
        <w:rPr>
          <w:rStyle w:val="Appleconvertedspace"/>
          <w:rFonts w:cs="Arial" w:ascii="Arial" w:hAnsi="Arial"/>
          <w:sz w:val="27"/>
          <w:szCs w:val="27"/>
        </w:rPr>
        <w:t> </w:t>
      </w:r>
    </w:p>
    <w:p>
      <w:pPr>
        <w:pStyle w:val="Normal"/>
        <w:rPr/>
      </w:pPr>
      <w:r>
        <w:rPr>
          <w:rStyle w:val="StrongEmphasis"/>
        </w:rPr>
        <w:t>Geographical Area:</w:t>
      </w:r>
      <w:r>
        <w:rPr/>
        <w:t xml:space="preserve"> Japan</w:t>
      </w:r>
    </w:p>
    <w:p>
      <w:pPr>
        <w:pStyle w:val="Normal"/>
        <w:rPr/>
      </w:pPr>
      <w:r>
        <w:rPr>
          <w:rStyle w:val="StrongEmphasis"/>
        </w:rPr>
        <w:t>Cultural Affiliation:</w:t>
      </w:r>
      <w:r>
        <w:rPr/>
        <w:t xml:space="preserve"> </w:t>
      </w:r>
      <w:ins w:id="21" w:author="murcott" w:date="2018-07-07T16:55:00Z">
        <w:r>
          <w:rPr/>
          <w:t xml:space="preserve">Middle </w:t>
        </w:r>
      </w:ins>
      <w:r>
        <w:rPr/>
        <w:t>Kofun Period</w:t>
      </w:r>
    </w:p>
    <w:p>
      <w:pPr>
        <w:pStyle w:val="Normal"/>
        <w:rPr/>
      </w:pPr>
      <w:r>
        <w:rPr>
          <w:rStyle w:val="StrongEmphasis"/>
        </w:rPr>
        <w:t>Medium:</w:t>
      </w:r>
      <w:r>
        <w:rPr/>
        <w:t xml:space="preserve"> Terracotta</w:t>
      </w:r>
    </w:p>
    <w:p>
      <w:pPr>
        <w:pStyle w:val="Normal"/>
        <w:rPr>
          <w:b/>
          <w:b/>
          <w:bCs/>
        </w:rPr>
      </w:pPr>
      <w:r>
        <w:rPr>
          <w:rStyle w:val="StrongEmphasis"/>
        </w:rPr>
        <w:t>Dimensions:</w:t>
      </w:r>
      <w:ins w:id="22" w:author="murcott" w:date="2018-07-07T16:55:00Z">
        <w:r>
          <w:rPr/>
          <w:t xml:space="preserve"> H</w:t>
        </w:r>
      </w:ins>
      <w:r>
        <w:rPr/>
        <w:t xml:space="preserve"> 16.5 in</w:t>
      </w:r>
    </w:p>
    <w:p>
      <w:pPr>
        <w:pStyle w:val="Normal"/>
        <w:rPr/>
      </w:pPr>
      <w:r>
        <w:rPr>
          <w:rStyle w:val="StrongEmphasis"/>
        </w:rPr>
        <w:t xml:space="preserve">Weight:  </w:t>
      </w:r>
    </w:p>
    <w:p>
      <w:pPr>
        <w:pStyle w:val="Normal"/>
        <w:rPr/>
      </w:pPr>
      <w:r>
        <w:rPr>
          <w:rStyle w:val="StrongEmphasis"/>
        </w:rPr>
        <w:t>Provenance:</w:t>
      </w:r>
      <w:r>
        <w:rPr/>
        <w:t xml:space="preserve"> U.S. Naval Captain, Occupied Japan, 1947.</w:t>
      </w:r>
    </w:p>
    <w:p>
      <w:pPr>
        <w:pStyle w:val="Normal"/>
        <w:rPr/>
      </w:pPr>
      <w:r>
        <w:rPr>
          <w:b/>
          <w:bCs/>
        </w:rPr>
        <w:t>Condition:</w:t>
      </w:r>
      <w:r>
        <w:rPr/>
        <w:t xml:space="preserve"> Missing piece on scribal plaque.</w:t>
      </w:r>
    </w:p>
    <w:p>
      <w:pPr>
        <w:pStyle w:val="Normal"/>
        <w:rPr/>
      </w:pPr>
      <w:ins w:id="23" w:author="murcott" w:date="2018-07-07T16:55:00Z">
        <w:r>
          <w:rPr/>
          <w:t xml:space="preserve">Discussion: </w:t>
        </w:r>
      </w:ins>
    </w:p>
    <w:p>
      <w:pPr>
        <w:pStyle w:val="Normal"/>
        <w:rPr/>
      </w:pPr>
      <w:ins w:id="24" w:author="murcott" w:date="2018-07-07T16:55:00Z">
        <w:r>
          <w:rPr/>
          <w:t>References:</w:t>
        </w:r>
      </w:ins>
    </w:p>
    <w:p>
      <w:pPr>
        <w:pStyle w:val="Normal"/>
        <w:rPr/>
      </w:pPr>
      <w:ins w:id="25" w:author="murcott" w:date="2018-07-07T16:55:00Z">
        <w:r>
          <w:rPr>
            <w:rFonts w:eastAsia="TakaoPMincho;MS Mincho"/>
          </w:rPr>
          <w:t xml:space="preserve">Kawano Kazutaka </w:t>
        </w:r>
      </w:ins>
      <w:ins w:id="26" w:author="murcott" w:date="2018-07-07T16:55:00Z">
        <w:r>
          <w:rPr>
            <w:rFonts w:eastAsia="TakaoPMincho;MS Mincho"/>
          </w:rPr>
          <w:t>河野一隆</w:t>
        </w:r>
      </w:ins>
      <w:ins w:id="27" w:author="murcott" w:date="2018-07-07T16:55:00Z">
        <w:r>
          <w:rPr>
            <w:rFonts w:eastAsia="TakaoPMincho;MS Mincho"/>
          </w:rPr>
          <w:t xml:space="preserve">, </w:t>
        </w:r>
      </w:ins>
      <w:ins w:id="28" w:author="murcott" w:date="2018-07-07T16:55:00Z">
        <w:r>
          <w:rPr>
            <w:rFonts w:eastAsia="TakaoPMincho;MS Mincho" w:cs="TakaoPMincho;MS Mincho" w:ascii="TakaoPMincho;MS Mincho" w:hAnsi="TakaoPMincho;MS Mincho"/>
          </w:rPr>
          <w:t>“</w:t>
        </w:r>
      </w:ins>
      <w:ins w:id="29" w:author="murcott" w:date="2018-07-07T16:55:00Z">
        <w:r>
          <w:rPr>
            <w:rFonts w:eastAsia="TakaoPMincho;MS Mincho"/>
          </w:rPr>
          <w:t>Kokka keisei no monyumento to shite no kofun</w:t>
        </w:r>
      </w:ins>
      <w:ins w:id="30" w:author="murcott" w:date="2018-07-07T16:55:00Z">
        <w:r>
          <w:rPr>
            <w:rFonts w:eastAsia="TakaoPMincho;MS Mincho" w:cs="TakaoPMincho;MS Mincho" w:ascii="TakaoPMincho;MS Mincho" w:hAnsi="TakaoPMincho;MS Mincho"/>
          </w:rPr>
          <w:t>”</w:t>
        </w:r>
      </w:ins>
      <w:ins w:id="31" w:author="murcott" w:date="2018-07-07T16:55:00Z">
        <w:r>
          <w:rPr>
            <w:rFonts w:eastAsia="TakaoPMincho;MS Mincho"/>
          </w:rPr>
          <w:t xml:space="preserve"> </w:t>
        </w:r>
      </w:ins>
      <w:ins w:id="32" w:author="murcott" w:date="2018-07-07T16:55:00Z">
        <w:r>
          <w:rPr>
            <w:rFonts w:eastAsia="TakaoPMincho;MS Mincho"/>
          </w:rPr>
          <w:t>国家形成のモニュメントとしての古墳</w:t>
        </w:r>
      </w:ins>
      <w:ins w:id="33" w:author="murcott" w:date="2018-07-07T16:55:00Z">
        <w:r>
          <w:rPr/>
          <w:t xml:space="preserve"> </w:t>
        </w:r>
      </w:ins>
      <w:ins w:id="34" w:author="murcott" w:date="2018-07-07T16:55:00Z">
        <w:r>
          <w:rPr>
            <w:rFonts w:eastAsia="TakaoPMincho;MS Mincho"/>
          </w:rPr>
          <w:t xml:space="preserve">(Kofun Tumuli as Monuments of the State Formation Process), Shirin </w:t>
        </w:r>
      </w:ins>
      <w:ins w:id="35" w:author="murcott" w:date="2018-07-07T16:55:00Z">
        <w:r>
          <w:rPr>
            <w:rFonts w:eastAsia="TakaoPMincho;MS Mincho"/>
          </w:rPr>
          <w:t>史林</w:t>
        </w:r>
      </w:ins>
      <w:ins w:id="36" w:author="murcott" w:date="2018-07-07T16:55:00Z">
        <w:r>
          <w:rPr/>
          <w:t xml:space="preserve"> </w:t>
        </w:r>
      </w:ins>
      <w:ins w:id="37" w:author="murcott" w:date="2018-07-07T16:55:00Z">
        <w:r>
          <w:rPr>
            <w:rFonts w:eastAsia="TakaoPMincho;MS Mincho"/>
          </w:rPr>
          <w:t>(The Journal of</w:t>
        </w:r>
      </w:ins>
    </w:p>
    <w:p>
      <w:pPr>
        <w:pStyle w:val="Normal"/>
        <w:rPr>
          <w:rFonts w:eastAsia="TakaoPMincho;MS Mincho"/>
        </w:rPr>
      </w:pPr>
      <w:ins w:id="38" w:author="murcott" w:date="2018-07-07T16:55:00Z">
        <w:r>
          <w:rPr>
            <w:rFonts w:eastAsia="TakaoPMincho;MS Mincho"/>
          </w:rPr>
          <w:t>History) 91, no.1: 33-66.</w:t>
        </w:r>
      </w:ins>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kaoPMincho">
    <w:altName w:val="MS Mincho"/>
    <w:charset w:val="80"/>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character" w:styleId="DefaultParagraphFont">
    <w:name w:val="Default Paragraph Font"/>
    <w:qFormat/>
    <w:rPr/>
  </w:style>
  <w:style w:type="character" w:styleId="S1">
    <w:name w:val="s1"/>
    <w:basedOn w:val="DefaultParagraphFont"/>
    <w:qFormat/>
    <w:rPr/>
  </w:style>
  <w:style w:type="character" w:styleId="Appleconvertedspace">
    <w:name w:val="apple-converted-space"/>
    <w:basedOn w:val="DefaultParagraphFont"/>
    <w:qFormat/>
    <w:rPr/>
  </w:style>
  <w:style w:type="character" w:styleId="StrongEmphasis">
    <w:name w:val="Strong Emphasis"/>
    <w:qFormat/>
    <w:rPr>
      <w:b/>
      <w:bCs/>
    </w:rPr>
  </w:style>
  <w:style w:type="character" w:styleId="St">
    <w:name w:val="s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2018-01-11T21:58:00Z</dcterms:created>
  <dc:creator>owner</dc:creator>
  <dc:description/>
  <cp:keywords/>
  <dc:language>en-US</dc:language>
  <cp:lastModifiedBy>Ralph Coffman</cp:lastModifiedBy>
  <dcterms:modified xsi:type="dcterms:W3CDTF">2018-07-07T15:56:00Z</dcterms:modified>
  <cp:revision>4</cp:revision>
  <dc:subject/>
  <dc:title>Dis-Asia-Japan-Haniwa-Scribal Figure-Kofun Period-250 to 538 AD-CE</dc:title>
</cp:coreProperties>
</file>