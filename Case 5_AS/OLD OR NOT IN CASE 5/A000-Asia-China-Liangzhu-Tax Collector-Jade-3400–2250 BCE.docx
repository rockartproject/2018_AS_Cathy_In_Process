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11B" w:rsidRDefault="00B47D15" w:rsidP="00D769A2">
      <w:pPr>
        <w:spacing w:after="0"/>
      </w:pPr>
      <w:bookmarkStart w:id="0" w:name="_GoBack"/>
      <w:bookmarkEnd w:id="0"/>
      <w:r>
        <w:t>A000-Asia-China-Liangzhu-Tax Collector-Jade-</w:t>
      </w:r>
      <w:r w:rsidR="00D769A2">
        <w:t>3400–2250 BCE</w:t>
      </w:r>
    </w:p>
    <w:p w:rsidR="00B47D15" w:rsidRDefault="00B47D15" w:rsidP="00D769A2">
      <w:pPr>
        <w:spacing w:after="0"/>
        <w:rPr>
          <w:noProof/>
        </w:rPr>
      </w:pPr>
      <w:r>
        <w:rPr>
          <w:noProof/>
        </w:rPr>
        <w:drawing>
          <wp:inline distT="0" distB="0" distL="0" distR="0" wp14:anchorId="4EA73609" wp14:editId="0E819415">
            <wp:extent cx="1447800" cy="357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47800" cy="3571875"/>
                    </a:xfrm>
                    <a:prstGeom prst="rect">
                      <a:avLst/>
                    </a:prstGeom>
                  </pic:spPr>
                </pic:pic>
              </a:graphicData>
            </a:graphic>
          </wp:inline>
        </w:drawing>
      </w:r>
      <w:r w:rsidRPr="00B47D15">
        <w:rPr>
          <w:noProof/>
        </w:rPr>
        <w:t xml:space="preserve"> </w:t>
      </w:r>
      <w:r>
        <w:rPr>
          <w:noProof/>
        </w:rPr>
        <w:drawing>
          <wp:inline distT="0" distB="0" distL="0" distR="0" wp14:anchorId="4E80B3AC" wp14:editId="58B97665">
            <wp:extent cx="1450622" cy="356152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52886" cy="3567084"/>
                    </a:xfrm>
                    <a:prstGeom prst="rect">
                      <a:avLst/>
                    </a:prstGeom>
                  </pic:spPr>
                </pic:pic>
              </a:graphicData>
            </a:graphic>
          </wp:inline>
        </w:drawing>
      </w:r>
      <w:r w:rsidRPr="00B47D15">
        <w:rPr>
          <w:noProof/>
        </w:rPr>
        <w:t xml:space="preserve"> </w:t>
      </w:r>
      <w:r>
        <w:rPr>
          <w:noProof/>
        </w:rPr>
        <w:drawing>
          <wp:inline distT="0" distB="0" distL="0" distR="0" wp14:anchorId="779DFDE5" wp14:editId="4CACEE5B">
            <wp:extent cx="872476" cy="3557764"/>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sharpenSoften amount="54000"/>
                              </a14:imgEffect>
                            </a14:imgLayer>
                          </a14:imgProps>
                        </a:ext>
                      </a:extLst>
                    </a:blip>
                    <a:stretch>
                      <a:fillRect/>
                    </a:stretch>
                  </pic:blipFill>
                  <pic:spPr>
                    <a:xfrm>
                      <a:off x="0" y="0"/>
                      <a:ext cx="874844" cy="3567419"/>
                    </a:xfrm>
                    <a:prstGeom prst="rect">
                      <a:avLst/>
                    </a:prstGeom>
                  </pic:spPr>
                </pic:pic>
              </a:graphicData>
            </a:graphic>
          </wp:inline>
        </w:drawing>
      </w:r>
    </w:p>
    <w:p w:rsidR="00DE7F48" w:rsidRPr="00DE7F48" w:rsidRDefault="00DE7F48" w:rsidP="00D769A2">
      <w:pPr>
        <w:spacing w:after="0"/>
        <w:rPr>
          <w:ins w:id="1" w:author="Ralph Coffman" w:date="2018-07-07T17:42:00Z"/>
          <w:b/>
          <w:noProof/>
        </w:rPr>
      </w:pPr>
      <w:ins w:id="2" w:author="Ralph Coffman" w:date="2018-07-07T17:42:00Z">
        <w:r w:rsidRPr="00DE7F48">
          <w:rPr>
            <w:b/>
            <w:noProof/>
          </w:rPr>
          <w:t>Case No.: 5</w:t>
        </w:r>
      </w:ins>
    </w:p>
    <w:p w:rsidR="00D769A2" w:rsidRDefault="00D769A2" w:rsidP="00D769A2">
      <w:pPr>
        <w:spacing w:after="0"/>
        <w:rPr>
          <w:rStyle w:val="Strong"/>
        </w:rPr>
      </w:pPr>
      <w:r>
        <w:rPr>
          <w:rStyle w:val="Strong"/>
        </w:rPr>
        <w:t>Accession Number:</w:t>
      </w:r>
    </w:p>
    <w:p w:rsidR="00D769A2" w:rsidRDefault="00D769A2" w:rsidP="00D769A2">
      <w:pPr>
        <w:spacing w:after="0"/>
        <w:rPr>
          <w:rStyle w:val="Strong"/>
        </w:rPr>
      </w:pPr>
      <w:r>
        <w:rPr>
          <w:rStyle w:val="Strong"/>
        </w:rPr>
        <w:t xml:space="preserve">Formal Label: </w:t>
      </w:r>
    </w:p>
    <w:p w:rsidR="00D769A2" w:rsidRDefault="00D769A2" w:rsidP="00D769A2">
      <w:pPr>
        <w:spacing w:after="0"/>
        <w:rPr>
          <w:b/>
          <w:bCs/>
        </w:rPr>
      </w:pPr>
      <w:r w:rsidRPr="00ED4BF3">
        <w:rPr>
          <w:b/>
          <w:bCs/>
        </w:rPr>
        <w:t>Display Description:</w:t>
      </w:r>
      <w:r w:rsidRPr="00464E71">
        <w:rPr>
          <w:b/>
          <w:bCs/>
        </w:rPr>
        <w:t xml:space="preserve"> </w:t>
      </w:r>
    </w:p>
    <w:p w:rsidR="00D769A2" w:rsidRDefault="00D769A2" w:rsidP="00D769A2">
      <w:pPr>
        <w:spacing w:after="0"/>
        <w:ind w:firstLine="720"/>
      </w:pPr>
      <w:r w:rsidRPr="00B918F0">
        <w:rPr>
          <w:bCs/>
        </w:rPr>
        <w:t xml:space="preserve">Liangzhu </w:t>
      </w:r>
      <w:r>
        <w:t xml:space="preserve">(3400–2250 BCE) in </w:t>
      </w:r>
      <w:proofErr w:type="spellStart"/>
      <w:r w:rsidRPr="00F6206E">
        <w:t>Yuhang</w:t>
      </w:r>
      <w:proofErr w:type="spellEnd"/>
      <w:r w:rsidRPr="00F6206E">
        <w:t xml:space="preserve"> County</w:t>
      </w:r>
      <w:r>
        <w:t xml:space="preserve">, </w:t>
      </w:r>
      <w:r w:rsidRPr="00F6206E">
        <w:t>Zhejiang</w:t>
      </w:r>
      <w:r>
        <w:t xml:space="preserve">, was a highly stratified </w:t>
      </w:r>
      <w:r w:rsidRPr="00CF1A4F">
        <w:t>Neolithic</w:t>
      </w:r>
      <w:r>
        <w:t xml:space="preserve"> </w:t>
      </w:r>
      <w:r w:rsidRPr="00CF1A4F">
        <w:t>jade</w:t>
      </w:r>
      <w:r>
        <w:t xml:space="preserve"> city-state in the </w:t>
      </w:r>
      <w:r w:rsidRPr="00CF1A4F">
        <w:t xml:space="preserve">Yangtze River </w:t>
      </w:r>
      <w:r>
        <w:t>d</w:t>
      </w:r>
      <w:r w:rsidRPr="00CF1A4F">
        <w:t>elta</w:t>
      </w:r>
      <w:r>
        <w:t xml:space="preserve"> where élites controlled a sphere of influence north to </w:t>
      </w:r>
      <w:r w:rsidRPr="00F6206E">
        <w:t>Shanxi</w:t>
      </w:r>
      <w:r>
        <w:t xml:space="preserve"> and south to </w:t>
      </w:r>
      <w:r w:rsidRPr="00F6206E">
        <w:t>Guangdong</w:t>
      </w:r>
      <w:r>
        <w:t>. This tax collector exemplifies the mid Liangzhu period ca 3000-2800 BCE when jade and other expensive wares (such as silk, lacquerware, and ivory) characterized the social symbolism of Liangzhu élites which they used in ritual performances and dances as well as in grave goods.</w:t>
      </w:r>
    </w:p>
    <w:p w:rsidR="00D769A2" w:rsidRPr="00464E71" w:rsidRDefault="00D769A2" w:rsidP="00D769A2">
      <w:pPr>
        <w:spacing w:after="0"/>
        <w:rPr>
          <w:b/>
          <w:bCs/>
        </w:rPr>
      </w:pPr>
      <w:r>
        <w:rPr>
          <w:rStyle w:val="Strong"/>
        </w:rPr>
        <w:t>Case no.:</w:t>
      </w:r>
    </w:p>
    <w:p w:rsidR="00D769A2" w:rsidRPr="00372547" w:rsidRDefault="00D769A2" w:rsidP="00D769A2">
      <w:r w:rsidRPr="00EB5DE2">
        <w:rPr>
          <w:b/>
          <w:bCs/>
        </w:rPr>
        <w:t>LC Classification:</w:t>
      </w:r>
      <w:r>
        <w:rPr>
          <w:b/>
          <w:bCs/>
        </w:rPr>
        <w:t xml:space="preserve"> </w:t>
      </w:r>
      <w:r>
        <w:t>NK5750.2.A1</w:t>
      </w:r>
    </w:p>
    <w:p w:rsidR="00D769A2" w:rsidRDefault="00D769A2" w:rsidP="00D769A2">
      <w:r>
        <w:rPr>
          <w:rStyle w:val="Strong"/>
        </w:rPr>
        <w:t>Date or Time Horizon:</w:t>
      </w:r>
      <w:r>
        <w:t xml:space="preserve"> </w:t>
      </w:r>
      <w:r w:rsidRPr="00CF1A4F">
        <w:t>Liangzhu culture</w:t>
      </w:r>
      <w:r>
        <w:t>, lower Yangzi River Valley, early Liangzhu Period, ca. 3200 BCE</w:t>
      </w:r>
      <w:r>
        <w:rPr>
          <w:rStyle w:val="Strong"/>
        </w:rPr>
        <w:t xml:space="preserve"> Geographical Area:</w:t>
      </w:r>
      <w:r>
        <w:t xml:space="preserve"> </w:t>
      </w:r>
      <w:r w:rsidRPr="00CF1A4F">
        <w:t>Liangzhu culture</w:t>
      </w:r>
      <w:r>
        <w:t>, lower Yangzi River Valley</w:t>
      </w:r>
    </w:p>
    <w:p w:rsidR="00D769A2" w:rsidRDefault="00D769A2" w:rsidP="00D769A2">
      <w:pPr>
        <w:rPr>
          <w:b/>
        </w:rPr>
      </w:pPr>
      <w:r w:rsidRPr="0011252F">
        <w:rPr>
          <w:b/>
        </w:rPr>
        <w:t>Map</w:t>
      </w:r>
      <w:r>
        <w:rPr>
          <w:b/>
        </w:rPr>
        <w:t>:</w:t>
      </w:r>
      <w:r w:rsidRPr="0011252F">
        <w:rPr>
          <w:b/>
        </w:rPr>
        <w:t xml:space="preserve"> </w:t>
      </w:r>
    </w:p>
    <w:p w:rsidR="00D769A2" w:rsidRDefault="00D769A2" w:rsidP="00D769A2">
      <w:pPr>
        <w:rPr>
          <w:noProof/>
        </w:rPr>
      </w:pPr>
      <w:r w:rsidRPr="003F292F">
        <w:rPr>
          <w:noProof/>
        </w:rPr>
        <w:lastRenderedPageBreak/>
        <w:drawing>
          <wp:inline distT="0" distB="0" distL="0" distR="0">
            <wp:extent cx="3674745" cy="257937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4745" cy="2579370"/>
                    </a:xfrm>
                    <a:prstGeom prst="rect">
                      <a:avLst/>
                    </a:prstGeom>
                    <a:noFill/>
                    <a:ln>
                      <a:noFill/>
                    </a:ln>
                  </pic:spPr>
                </pic:pic>
              </a:graphicData>
            </a:graphic>
          </wp:inline>
        </w:drawing>
      </w:r>
    </w:p>
    <w:p w:rsidR="00D769A2" w:rsidRDefault="00D769A2" w:rsidP="00D769A2">
      <w:pPr>
        <w:rPr>
          <w:b/>
        </w:rPr>
      </w:pPr>
      <w:r>
        <w:rPr>
          <w:noProof/>
        </w:rPr>
        <w:t>Fig. 4. Location of Liangzhu site proper.Source: Google Earth</w:t>
      </w:r>
    </w:p>
    <w:p w:rsidR="00D769A2" w:rsidRDefault="00D769A2" w:rsidP="00D769A2">
      <w:pPr>
        <w:rPr>
          <w:b/>
        </w:rPr>
      </w:pPr>
    </w:p>
    <w:p w:rsidR="00D769A2" w:rsidRDefault="00D769A2" w:rsidP="00D769A2">
      <w:pPr>
        <w:rPr>
          <w:noProof/>
        </w:rPr>
      </w:pPr>
      <w:r w:rsidRPr="00C80840">
        <w:rPr>
          <w:noProof/>
        </w:rPr>
        <w:drawing>
          <wp:inline distT="0" distB="0" distL="0" distR="0">
            <wp:extent cx="5717540" cy="44704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7540" cy="4470400"/>
                    </a:xfrm>
                    <a:prstGeom prst="rect">
                      <a:avLst/>
                    </a:prstGeom>
                    <a:noFill/>
                    <a:ln>
                      <a:noFill/>
                    </a:ln>
                  </pic:spPr>
                </pic:pic>
              </a:graphicData>
            </a:graphic>
          </wp:inline>
        </w:drawing>
      </w:r>
    </w:p>
    <w:p w:rsidR="00D769A2" w:rsidRDefault="00D769A2" w:rsidP="00D769A2">
      <w:pPr>
        <w:rPr>
          <w:noProof/>
        </w:rPr>
      </w:pPr>
      <w:r>
        <w:rPr>
          <w:noProof/>
        </w:rPr>
        <w:t xml:space="preserve">Fig. 5. Detail of Liangzhu site complex surrounding Taihu. After </w:t>
      </w:r>
      <w:r>
        <w:t>Zhou Ying 2007.</w:t>
      </w:r>
    </w:p>
    <w:p w:rsidR="00D769A2" w:rsidRDefault="00D769A2" w:rsidP="00D769A2">
      <w:pPr>
        <w:rPr>
          <w:noProof/>
        </w:rPr>
      </w:pPr>
    </w:p>
    <w:p w:rsidR="00D769A2" w:rsidRDefault="00D769A2" w:rsidP="00D769A2">
      <w:pPr>
        <w:rPr>
          <w:b/>
        </w:rPr>
      </w:pPr>
      <w:r w:rsidRPr="00C80840">
        <w:rPr>
          <w:noProof/>
        </w:rPr>
        <w:drawing>
          <wp:inline distT="0" distB="0" distL="0" distR="0">
            <wp:extent cx="6406515" cy="50857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6515" cy="5085715"/>
                    </a:xfrm>
                    <a:prstGeom prst="rect">
                      <a:avLst/>
                    </a:prstGeom>
                    <a:noFill/>
                    <a:ln>
                      <a:noFill/>
                    </a:ln>
                  </pic:spPr>
                </pic:pic>
              </a:graphicData>
            </a:graphic>
          </wp:inline>
        </w:drawing>
      </w:r>
    </w:p>
    <w:p w:rsidR="00D769A2" w:rsidRPr="00EA0C4C" w:rsidRDefault="00D769A2" w:rsidP="00D769A2">
      <w:r>
        <w:rPr>
          <w:b/>
        </w:rPr>
        <w:t xml:space="preserve">Fig. 6. </w:t>
      </w:r>
      <w:r>
        <w:t>Detail of Liangzhu site proper</w:t>
      </w:r>
      <w:r w:rsidRPr="00EA0C4C">
        <w:t xml:space="preserve">. </w:t>
      </w:r>
      <w:r>
        <w:t>After Zhou Ying 2007.</w:t>
      </w:r>
    </w:p>
    <w:p w:rsidR="00D769A2" w:rsidRDefault="00D769A2" w:rsidP="00D769A2">
      <w:r w:rsidRPr="0011252F">
        <w:rPr>
          <w:b/>
        </w:rPr>
        <w:t>GPS coordinates:</w:t>
      </w:r>
      <w:r>
        <w:rPr>
          <w:b/>
        </w:rPr>
        <w:t xml:space="preserve"> </w:t>
      </w:r>
    </w:p>
    <w:p w:rsidR="00D769A2" w:rsidRDefault="00D769A2" w:rsidP="00D769A2">
      <w:pPr>
        <w:pStyle w:val="NormalWeb"/>
        <w:spacing w:before="0" w:beforeAutospacing="0" w:after="0" w:afterAutospacing="0"/>
      </w:pPr>
      <w:r>
        <w:t>Northeast corner: N 30°24'48", E 120°00'17"</w:t>
      </w:r>
    </w:p>
    <w:p w:rsidR="00D769A2" w:rsidRDefault="00D769A2" w:rsidP="00D769A2">
      <w:pPr>
        <w:pStyle w:val="NormalWeb"/>
        <w:spacing w:before="0" w:beforeAutospacing="0" w:after="0" w:afterAutospacing="0"/>
      </w:pPr>
      <w:r>
        <w:t>Northwest corner: N 30°24'41", E 119°58'58"</w:t>
      </w:r>
    </w:p>
    <w:p w:rsidR="00D769A2" w:rsidRDefault="00D769A2" w:rsidP="00D769A2">
      <w:pPr>
        <w:pStyle w:val="NormalWeb"/>
        <w:spacing w:before="0" w:beforeAutospacing="0" w:after="0" w:afterAutospacing="0"/>
      </w:pPr>
      <w:r>
        <w:t>Southeast corner: N 30°23'20", E 120 00'19"</w:t>
      </w:r>
    </w:p>
    <w:p w:rsidR="00D769A2" w:rsidRDefault="00D769A2" w:rsidP="00D769A2">
      <w:pPr>
        <w:pStyle w:val="NormalWeb"/>
        <w:spacing w:before="0" w:beforeAutospacing="0" w:after="0" w:afterAutospacing="0"/>
      </w:pPr>
      <w:r>
        <w:t>Southwest corner: N 30°22'55", E 119°58'28"</w:t>
      </w:r>
    </w:p>
    <w:p w:rsidR="00D769A2" w:rsidRPr="0011252F" w:rsidRDefault="00D769A2" w:rsidP="00D769A2">
      <w:pPr>
        <w:rPr>
          <w:b/>
        </w:rPr>
      </w:pPr>
    </w:p>
    <w:p w:rsidR="00D769A2" w:rsidRDefault="00D769A2" w:rsidP="00D769A2">
      <w:r>
        <w:rPr>
          <w:rStyle w:val="Strong"/>
        </w:rPr>
        <w:t>Cultural Affiliation:</w:t>
      </w:r>
      <w:r>
        <w:t xml:space="preserve"> </w:t>
      </w:r>
      <w:r w:rsidRPr="00CF1A4F">
        <w:t>Liangzhu culture</w:t>
      </w:r>
      <w:r>
        <w:t>, lower Yangzi River Valley, 3300-2250 BCE</w:t>
      </w:r>
    </w:p>
    <w:p w:rsidR="00D769A2" w:rsidRDefault="00D769A2" w:rsidP="00D769A2">
      <w:r>
        <w:rPr>
          <w:rStyle w:val="Strong"/>
        </w:rPr>
        <w:t>Medium:</w:t>
      </w:r>
      <w:r>
        <w:t xml:space="preserve"> Jade</w:t>
      </w:r>
    </w:p>
    <w:p w:rsidR="00D769A2" w:rsidRDefault="00D769A2" w:rsidP="00D769A2">
      <w:pPr>
        <w:spacing w:after="0"/>
        <w:rPr>
          <w:b/>
          <w:bCs/>
        </w:rPr>
      </w:pPr>
    </w:p>
    <w:p w:rsidR="00D769A2" w:rsidRDefault="00D769A2" w:rsidP="00D769A2">
      <w:pPr>
        <w:spacing w:after="0"/>
        <w:rPr>
          <w:rStyle w:val="Strong"/>
        </w:rPr>
      </w:pPr>
      <w:r>
        <w:rPr>
          <w:rStyle w:val="Strong"/>
        </w:rPr>
        <w:t xml:space="preserve">Weight:  </w:t>
      </w:r>
    </w:p>
    <w:p w:rsidR="00D769A2" w:rsidRDefault="00D769A2" w:rsidP="00D769A2">
      <w:pPr>
        <w:spacing w:after="0"/>
        <w:rPr>
          <w:rStyle w:val="Strong"/>
        </w:rPr>
      </w:pPr>
      <w:r>
        <w:rPr>
          <w:rStyle w:val="Strong"/>
        </w:rPr>
        <w:t>Condition:</w:t>
      </w:r>
    </w:p>
    <w:p w:rsidR="00D769A2" w:rsidRDefault="00D769A2" w:rsidP="00D769A2">
      <w:pPr>
        <w:spacing w:after="0"/>
        <w:rPr>
          <w:b/>
          <w:bCs/>
        </w:rPr>
      </w:pPr>
      <w:r>
        <w:rPr>
          <w:rStyle w:val="Strong"/>
        </w:rPr>
        <w:lastRenderedPageBreak/>
        <w:t>Provenance:</w:t>
      </w:r>
      <w:r>
        <w:t xml:space="preserve"> </w:t>
      </w:r>
    </w:p>
    <w:p w:rsidR="00D769A2" w:rsidRDefault="00D769A2" w:rsidP="00D769A2">
      <w:pPr>
        <w:spacing w:after="0"/>
        <w:rPr>
          <w:b/>
          <w:bCs/>
        </w:rPr>
      </w:pPr>
      <w:r>
        <w:rPr>
          <w:b/>
          <w:bCs/>
        </w:rPr>
        <w:t>Discussion:</w:t>
      </w:r>
    </w:p>
    <w:p w:rsidR="00D769A2" w:rsidRPr="00D769A2" w:rsidRDefault="00D769A2" w:rsidP="00D769A2">
      <w:pPr>
        <w:rPr>
          <w:b/>
          <w:bCs/>
        </w:rPr>
      </w:pPr>
      <w:r w:rsidRPr="00D769A2">
        <w:rPr>
          <w:b/>
          <w:bCs/>
        </w:rPr>
        <w:t>References:</w:t>
      </w:r>
    </w:p>
    <w:p w:rsidR="00D769A2" w:rsidRPr="00763435" w:rsidRDefault="00D769A2" w:rsidP="00D769A2">
      <w:pPr>
        <w:rPr>
          <w:lang w:val="fr-FR"/>
        </w:rPr>
      </w:pPr>
      <w:proofErr w:type="spellStart"/>
      <w:r w:rsidRPr="00D769A2">
        <w:t>Biot</w:t>
      </w:r>
      <w:proofErr w:type="spellEnd"/>
      <w:r w:rsidRPr="00D769A2">
        <w:t xml:space="preserve">, Jean Baptiste. 1851. </w:t>
      </w:r>
      <w:r w:rsidRPr="00D769A2">
        <w:rPr>
          <w:i/>
        </w:rPr>
        <w:t xml:space="preserve">Le </w:t>
      </w:r>
      <w:proofErr w:type="spellStart"/>
      <w:r w:rsidRPr="00D769A2">
        <w:rPr>
          <w:i/>
        </w:rPr>
        <w:t>Tcheou</w:t>
      </w:r>
      <w:proofErr w:type="spellEnd"/>
      <w:r w:rsidRPr="00D769A2">
        <w:rPr>
          <w:i/>
        </w:rPr>
        <w:t xml:space="preserve">-li: </w:t>
      </w:r>
      <w:proofErr w:type="spellStart"/>
      <w:r w:rsidRPr="00D769A2">
        <w:rPr>
          <w:i/>
        </w:rPr>
        <w:t>ou</w:t>
      </w:r>
      <w:proofErr w:type="spellEnd"/>
      <w:r w:rsidRPr="00D769A2">
        <w:rPr>
          <w:i/>
        </w:rPr>
        <w:t xml:space="preserve">, Rites des </w:t>
      </w:r>
      <w:proofErr w:type="spellStart"/>
      <w:r w:rsidRPr="00D769A2">
        <w:rPr>
          <w:i/>
        </w:rPr>
        <w:t>Tcheou</w:t>
      </w:r>
      <w:proofErr w:type="spellEnd"/>
      <w:r w:rsidRPr="00D769A2">
        <w:t xml:space="preserve">. </w:t>
      </w:r>
      <w:r w:rsidRPr="00763435">
        <w:rPr>
          <w:lang w:val="fr-FR"/>
        </w:rPr>
        <w:t>Paris: Imprimerie nationale, 1851. 3v.</w:t>
      </w:r>
    </w:p>
    <w:p w:rsidR="00D769A2" w:rsidRDefault="00D769A2" w:rsidP="00D769A2">
      <w:pPr>
        <w:rPr>
          <w:smallCaps/>
          <w:lang w:val="fr-FR"/>
        </w:rPr>
      </w:pPr>
    </w:p>
    <w:p w:rsidR="00D769A2" w:rsidRDefault="00D769A2" w:rsidP="00D769A2">
      <w:pPr>
        <w:rPr>
          <w:rFonts w:hAnsi="Symbol"/>
        </w:rPr>
      </w:pPr>
      <w:r w:rsidRPr="0029345F">
        <w:rPr>
          <w:lang w:val="fr-FR"/>
        </w:rPr>
        <w:t xml:space="preserve">Chang, K.C., Xu, P. and Lu, L. 2005. </w:t>
      </w:r>
      <w:r>
        <w:rPr>
          <w:i/>
          <w:iCs/>
        </w:rPr>
        <w:t>The formation of Chinese civilization: an archaeological perspective</w:t>
      </w:r>
      <w:r>
        <w:t>. New Haven: Yale University Press.</w:t>
      </w:r>
      <w:r>
        <w:rPr>
          <w:rFonts w:hAnsi="Symbol"/>
        </w:rPr>
        <w:t xml:space="preserve"> </w:t>
      </w:r>
    </w:p>
    <w:p w:rsidR="00D769A2" w:rsidRDefault="00D769A2" w:rsidP="00D769A2">
      <w:pPr>
        <w:rPr>
          <w:smallCaps/>
        </w:rPr>
      </w:pPr>
    </w:p>
    <w:p w:rsidR="00D769A2" w:rsidRPr="00D737F5" w:rsidRDefault="00D769A2" w:rsidP="00D769A2">
      <w:r w:rsidRPr="00D737F5">
        <w:t>Childs-Johnson, Elizabeth.</w:t>
      </w:r>
      <w:r>
        <w:t xml:space="preserve"> 1988. </w:t>
      </w:r>
      <w:r w:rsidRPr="00B803CB">
        <w:rPr>
          <w:i/>
          <w:iCs/>
        </w:rPr>
        <w:t xml:space="preserve">Ritual and Power: Jades of Ancient </w:t>
      </w:r>
      <w:smartTag w:uri="urn:schemas-microsoft-com:office:smarttags" w:element="country-region">
        <w:smartTag w:uri="urn:schemas-microsoft-com:office:smarttags" w:element="place">
          <w:r w:rsidRPr="00B803CB">
            <w:rPr>
              <w:i/>
              <w:iCs/>
            </w:rPr>
            <w:t>China</w:t>
          </w:r>
        </w:smartTag>
      </w:smartTag>
      <w:r>
        <w:t xml:space="preserve">. </w:t>
      </w:r>
      <w:smartTag w:uri="urn:schemas-microsoft-com:office:smarttags" w:element="State">
        <w:smartTag w:uri="urn:schemas-microsoft-com:office:smarttags" w:element="place">
          <w:r>
            <w:t>New York</w:t>
          </w:r>
        </w:smartTag>
      </w:smartTag>
      <w:r>
        <w:t xml:space="preserve">: China House Gallery, China Institute in </w:t>
      </w:r>
      <w:smartTag w:uri="urn:schemas-microsoft-com:office:smarttags" w:element="country-region">
        <w:smartTag w:uri="urn:schemas-microsoft-com:office:smarttags" w:element="place">
          <w:r>
            <w:t>America</w:t>
          </w:r>
        </w:smartTag>
      </w:smartTag>
      <w:r>
        <w:t>.</w:t>
      </w:r>
    </w:p>
    <w:p w:rsidR="00D769A2" w:rsidRDefault="00D769A2" w:rsidP="00D769A2"/>
    <w:p w:rsidR="00D769A2" w:rsidRPr="00D737F5" w:rsidRDefault="00D769A2" w:rsidP="00D769A2">
      <w:r w:rsidRPr="00D737F5">
        <w:t xml:space="preserve">Childs-Johnson, Elizabeth. </w:t>
      </w:r>
      <w:r>
        <w:t>2009. “</w:t>
      </w:r>
      <w:r w:rsidRPr="00D737F5">
        <w:t>The Art of working Jade and the rise of civilization in China.</w:t>
      </w:r>
      <w:r>
        <w:t>”</w:t>
      </w:r>
      <w:r w:rsidRPr="00D737F5">
        <w:t xml:space="preserve"> In Elizabeth Childs-Johnson, </w:t>
      </w:r>
      <w:r w:rsidRPr="00B803CB">
        <w:rPr>
          <w:i/>
          <w:iCs/>
        </w:rPr>
        <w:t>Early Chinese jades in American Museums</w:t>
      </w:r>
      <w:r>
        <w:rPr>
          <w:i/>
          <w:iCs/>
        </w:rPr>
        <w:t>.</w:t>
      </w:r>
      <w:r w:rsidRPr="00D737F5">
        <w:t xml:space="preserve"> </w:t>
      </w:r>
      <w:smartTag w:uri="urn:schemas-microsoft-com:office:smarttags" w:element="City">
        <w:smartTag w:uri="urn:schemas-microsoft-com:office:smarttags" w:element="place">
          <w:r w:rsidRPr="00D737F5">
            <w:t>Beijing</w:t>
          </w:r>
        </w:smartTag>
      </w:smartTag>
      <w:r w:rsidRPr="00D737F5">
        <w:t xml:space="preserve">: </w:t>
      </w:r>
      <w:r>
        <w:t xml:space="preserve">The </w:t>
      </w:r>
      <w:r w:rsidRPr="00D737F5">
        <w:t xml:space="preserve">Science </w:t>
      </w:r>
      <w:smartTag w:uri="urn:schemas-microsoft-com:office:smarttags" w:element="place">
        <w:smartTag w:uri="urn:schemas-microsoft-com:office:smarttags" w:element="City">
          <w:r w:rsidRPr="00D737F5">
            <w:t>Press</w:t>
          </w:r>
        </w:smartTag>
        <w:r w:rsidRPr="00D737F5">
          <w:t xml:space="preserve">, </w:t>
        </w:r>
        <w:smartTag w:uri="urn:schemas-microsoft-com:office:smarttags" w:element="country-region">
          <w:r w:rsidRPr="00D737F5">
            <w:t>China</w:t>
          </w:r>
        </w:smartTag>
      </w:smartTag>
      <w:r w:rsidRPr="00D737F5">
        <w:t xml:space="preserve"> Science and Technology Publishing and Media Co., Ltd., pp. 291-393.</w:t>
      </w:r>
    </w:p>
    <w:p w:rsidR="00D769A2" w:rsidRDefault="00D769A2" w:rsidP="00D769A2"/>
    <w:p w:rsidR="00D769A2" w:rsidRDefault="00D769A2" w:rsidP="00D769A2">
      <w:proofErr w:type="spellStart"/>
      <w:r>
        <w:t>Gu</w:t>
      </w:r>
      <w:proofErr w:type="spellEnd"/>
      <w:r>
        <w:t xml:space="preserve"> Fang. 2005. </w:t>
      </w:r>
      <w:r w:rsidRPr="00B803CB">
        <w:rPr>
          <w:i/>
          <w:iCs/>
        </w:rPr>
        <w:t xml:space="preserve">Complete collection of unearthed jades in </w:t>
      </w:r>
      <w:smartTag w:uri="urn:schemas-microsoft-com:office:smarttags" w:element="country-region">
        <w:smartTag w:uri="urn:schemas-microsoft-com:office:smarttags" w:element="place">
          <w:r w:rsidRPr="00B803CB">
            <w:rPr>
              <w:i/>
              <w:iCs/>
            </w:rPr>
            <w:t>China</w:t>
          </w:r>
        </w:smartTag>
      </w:smartTag>
      <w:r>
        <w:t xml:space="preserve">. 15 v. </w:t>
      </w:r>
      <w:smartTag w:uri="urn:schemas-microsoft-com:office:smarttags" w:element="City">
        <w:smartTag w:uri="urn:schemas-microsoft-com:office:smarttags" w:element="place">
          <w:r>
            <w:t>Beijing</w:t>
          </w:r>
        </w:smartTag>
      </w:smartTag>
      <w:r>
        <w:t xml:space="preserve">: </w:t>
      </w:r>
      <w:smartTag w:uri="urn:schemas-microsoft-com:office:smarttags" w:element="country-region">
        <w:smartTag w:uri="urn:schemas-microsoft-com:office:smarttags" w:element="place">
          <w:r w:rsidRPr="00D737F5">
            <w:t>China</w:t>
          </w:r>
        </w:smartTag>
      </w:smartTag>
      <w:r w:rsidRPr="00D737F5">
        <w:t xml:space="preserve"> Science and Technolog</w:t>
      </w:r>
      <w:r>
        <w:t xml:space="preserve">y Publishing and Media Co., Ltd. </w:t>
      </w:r>
    </w:p>
    <w:p w:rsidR="00D769A2" w:rsidRPr="0055676E" w:rsidRDefault="00D769A2" w:rsidP="00D769A2">
      <w:pPr>
        <w:rPr>
          <w:smallCaps/>
        </w:rPr>
      </w:pPr>
    </w:p>
    <w:p w:rsidR="00D769A2" w:rsidRDefault="00D769A2" w:rsidP="00D769A2">
      <w:r w:rsidRPr="0055676E">
        <w:rPr>
          <w:smallCaps/>
        </w:rPr>
        <w:t>H</w:t>
      </w:r>
      <w:r w:rsidRPr="0055676E">
        <w:t xml:space="preserve">ayashi, </w:t>
      </w:r>
      <w:proofErr w:type="spellStart"/>
      <w:r w:rsidRPr="0055676E">
        <w:t>Minao</w:t>
      </w:r>
      <w:proofErr w:type="spellEnd"/>
      <w:r w:rsidRPr="0055676E">
        <w:t xml:space="preserve">. </w:t>
      </w:r>
      <w:r w:rsidRPr="00B33904">
        <w:fldChar w:fldCharType="begin"/>
      </w:r>
      <w:r w:rsidRPr="0055676E">
        <w:instrText xml:space="preserve"> INCLUDEPICTURE "http://lms01.harvard.edu:80/exlibris/aleph/u20_1/alephe/www_f_eng/icon/f-separator.gif" \* MERGEFORMATINET </w:instrText>
      </w:r>
      <w:r w:rsidRPr="00B33904">
        <w:fldChar w:fldCharType="separate"/>
      </w:r>
      <w:r>
        <w:fldChar w:fldCharType="begin"/>
      </w:r>
      <w:r>
        <w:instrText xml:space="preserve"> INCLUDEPICTURE  "http://lms01.harvard.edu:80/exlibris/aleph/u20_1/alephe/www_f_eng/icon/f-separator.gif" \* MERGEFORMATINET </w:instrText>
      </w:r>
      <w:r>
        <w:fldChar w:fldCharType="separate"/>
      </w:r>
      <w:r w:rsidR="00DE7F48">
        <w:fldChar w:fldCharType="begin"/>
      </w:r>
      <w:r w:rsidR="00DE7F48">
        <w:instrText xml:space="preserve"> INCLUDEPICTURE  "http://lms01.harvard.edu:80/exlibris/aleph/u20_1/alephe/www_f_eng/icon/f-separator.gif" \* MERGEFORMATINET </w:instrText>
      </w:r>
      <w:r w:rsidR="00DE7F48">
        <w:fldChar w:fldCharType="separate"/>
      </w:r>
      <w:r w:rsidR="00AA39C5">
        <w:fldChar w:fldCharType="begin"/>
      </w:r>
      <w:r w:rsidR="00AA39C5">
        <w:instrText xml:space="preserve"> </w:instrText>
      </w:r>
      <w:r w:rsidR="00AA39C5">
        <w:instrText>INCLUDEPICTURE  "http://lms01.harvard.edu:80/exlibris/aleph/u20_1/alephe/www_f_eng/icon/f-separator.gif" \* MERGEFORMATINET</w:instrText>
      </w:r>
      <w:r w:rsidR="00AA39C5">
        <w:instrText xml:space="preserve"> </w:instrText>
      </w:r>
      <w:r w:rsidR="00AA39C5">
        <w:fldChar w:fldCharType="separate"/>
      </w:r>
      <w:r w:rsidR="00AA39C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ink" style="width:.5pt;height:.5pt">
            <v:imagedata r:id="rId11" r:href="rId12"/>
          </v:shape>
        </w:pict>
      </w:r>
      <w:r w:rsidR="00AA39C5">
        <w:fldChar w:fldCharType="end"/>
      </w:r>
      <w:r w:rsidR="00DE7F48">
        <w:fldChar w:fldCharType="end"/>
      </w:r>
      <w:r>
        <w:fldChar w:fldCharType="end"/>
      </w:r>
      <w:r w:rsidRPr="00B33904">
        <w:fldChar w:fldCharType="end"/>
      </w:r>
      <w:proofErr w:type="spellStart"/>
      <w:r w:rsidRPr="00B33904">
        <w:t>林巳奈夫</w:t>
      </w:r>
      <w:proofErr w:type="spellEnd"/>
      <w:r w:rsidRPr="0055676E">
        <w:t xml:space="preserve">. 1991. </w:t>
      </w:r>
      <w:proofErr w:type="spellStart"/>
      <w:r w:rsidRPr="0055676E">
        <w:rPr>
          <w:i/>
        </w:rPr>
        <w:t>Chūgoku</w:t>
      </w:r>
      <w:proofErr w:type="spellEnd"/>
      <w:r w:rsidRPr="0055676E">
        <w:rPr>
          <w:i/>
        </w:rPr>
        <w:t xml:space="preserve"> </w:t>
      </w:r>
      <w:proofErr w:type="spellStart"/>
      <w:r w:rsidRPr="0055676E">
        <w:rPr>
          <w:i/>
        </w:rPr>
        <w:t>kogyoku</w:t>
      </w:r>
      <w:proofErr w:type="spellEnd"/>
      <w:r w:rsidRPr="0055676E">
        <w:rPr>
          <w:i/>
        </w:rPr>
        <w:t xml:space="preserve"> no </w:t>
      </w:r>
      <w:proofErr w:type="spellStart"/>
      <w:r w:rsidRPr="0055676E">
        <w:rPr>
          <w:i/>
        </w:rPr>
        <w:t>kenkyu</w:t>
      </w:r>
      <w:proofErr w:type="spellEnd"/>
      <w:r w:rsidRPr="0055676E">
        <w:rPr>
          <w:i/>
        </w:rPr>
        <w:t>̄</w:t>
      </w:r>
      <w:r w:rsidRPr="0055676E">
        <w:t xml:space="preserve">. </w:t>
      </w:r>
      <w:r w:rsidRPr="00B33904">
        <w:fldChar w:fldCharType="begin"/>
      </w:r>
      <w:r w:rsidRPr="0055676E">
        <w:instrText xml:space="preserve"> INCLUDEPICTURE "http://lms01.harvard.edu:80/exlibris/aleph/u20_1/alephe/www_f_eng/icon/f-separator.gif" \* MERGEFORMATINET </w:instrText>
      </w:r>
      <w:r w:rsidRPr="00B33904">
        <w:fldChar w:fldCharType="separate"/>
      </w:r>
      <w:r>
        <w:fldChar w:fldCharType="begin"/>
      </w:r>
      <w:r>
        <w:instrText xml:space="preserve"> INCLUDEPICTURE  "http://lms01.harvard.edu:80/exlibris/aleph/u20_1/alephe/www_f_eng/icon/f-separator.gif" \* MERGEFORMATINET </w:instrText>
      </w:r>
      <w:r>
        <w:fldChar w:fldCharType="separate"/>
      </w:r>
      <w:r w:rsidR="00DE7F48">
        <w:fldChar w:fldCharType="begin"/>
      </w:r>
      <w:r w:rsidR="00DE7F48">
        <w:instrText xml:space="preserve"> INCLUDEPICTURE  "http://lms01.harvard.edu:80/exlibris/aleph/u20_1/alephe/www_f_eng/icon/f-separator.gif" \* MERGEFORMATINET </w:instrText>
      </w:r>
      <w:r w:rsidR="00DE7F48">
        <w:fldChar w:fldCharType="separate"/>
      </w:r>
      <w:r w:rsidR="00AA39C5">
        <w:fldChar w:fldCharType="begin"/>
      </w:r>
      <w:r w:rsidR="00AA39C5">
        <w:instrText xml:space="preserve"> </w:instrText>
      </w:r>
      <w:r w:rsidR="00AA39C5">
        <w:instrText>INCLUDEPICTURE  "http://lms01.harvard.edu:80/exlibris/aleph/u20_1/alephe/www_f_eng/icon/f-separator.gif" \* MERGEFORMATINET</w:instrText>
      </w:r>
      <w:r w:rsidR="00AA39C5">
        <w:instrText xml:space="preserve"> </w:instrText>
      </w:r>
      <w:r w:rsidR="00AA39C5">
        <w:fldChar w:fldCharType="separate"/>
      </w:r>
      <w:r w:rsidR="00AA39C5">
        <w:pict>
          <v:shape id="_x0000_i1026" type="#_x0000_t75" alt="Link" style="width:.5pt;height:.5pt">
            <v:imagedata r:id="rId11" r:href="rId13"/>
          </v:shape>
        </w:pict>
      </w:r>
      <w:r w:rsidR="00AA39C5">
        <w:fldChar w:fldCharType="end"/>
      </w:r>
      <w:r w:rsidR="00DE7F48">
        <w:fldChar w:fldCharType="end"/>
      </w:r>
      <w:r>
        <w:fldChar w:fldCharType="end"/>
      </w:r>
      <w:r w:rsidRPr="00B33904">
        <w:fldChar w:fldCharType="end"/>
      </w:r>
      <w:proofErr w:type="spellStart"/>
      <w:r w:rsidRPr="00B33904">
        <w:t>中國古玉の研究</w:t>
      </w:r>
      <w:proofErr w:type="spellEnd"/>
      <w:r w:rsidRPr="002B592B">
        <w:t xml:space="preserve">. </w:t>
      </w:r>
      <w:r>
        <w:t>Tōkyō</w:t>
      </w:r>
      <w:r w:rsidRPr="00B33904">
        <w:t xml:space="preserve">: Yoshikawa </w:t>
      </w:r>
      <w:proofErr w:type="spellStart"/>
      <w:r w:rsidRPr="00B33904">
        <w:t>Kōbunkan</w:t>
      </w:r>
      <w:proofErr w:type="spellEnd"/>
      <w:r w:rsidRPr="00B33904">
        <w:t xml:space="preserve">; </w:t>
      </w:r>
      <w:proofErr w:type="spellStart"/>
      <w:proofErr w:type="gramStart"/>
      <w:r w:rsidRPr="00B33904">
        <w:t>東京</w:t>
      </w:r>
      <w:proofErr w:type="spellEnd"/>
      <w:r w:rsidRPr="00B33904">
        <w:t xml:space="preserve"> :</w:t>
      </w:r>
      <w:proofErr w:type="gramEnd"/>
      <w:r w:rsidRPr="00B33904">
        <w:t> </w:t>
      </w:r>
      <w:proofErr w:type="spellStart"/>
      <w:r w:rsidRPr="00B33904">
        <w:t>吉川弘文館</w:t>
      </w:r>
      <w:proofErr w:type="spellEnd"/>
      <w:r w:rsidRPr="00B33904">
        <w:t>, 1991</w:t>
      </w:r>
      <w:r>
        <w:t>.</w:t>
      </w:r>
    </w:p>
    <w:p w:rsidR="00D769A2" w:rsidRPr="002B592B" w:rsidRDefault="00D769A2" w:rsidP="00D769A2">
      <w:pPr>
        <w:rPr>
          <w:smallCaps/>
        </w:rPr>
      </w:pPr>
    </w:p>
    <w:p w:rsidR="00D769A2" w:rsidRDefault="00D769A2" w:rsidP="00D769A2">
      <w:r w:rsidRPr="0055676E">
        <w:rPr>
          <w:smallCaps/>
        </w:rPr>
        <w:t>H</w:t>
      </w:r>
      <w:r w:rsidRPr="0055676E">
        <w:t>ayashi</w:t>
      </w:r>
      <w:r w:rsidRPr="0055676E">
        <w:rPr>
          <w:smallCaps/>
        </w:rPr>
        <w:t>,</w:t>
      </w:r>
      <w:r w:rsidRPr="0055676E">
        <w:t xml:space="preserve"> </w:t>
      </w:r>
      <w:proofErr w:type="spellStart"/>
      <w:r w:rsidRPr="0055676E">
        <w:t>Mineo</w:t>
      </w:r>
      <w:proofErr w:type="spellEnd"/>
      <w:r w:rsidRPr="0055676E">
        <w:t xml:space="preserve">. </w:t>
      </w:r>
      <w:r>
        <w:t xml:space="preserve">1990. “On the Chinese Neolithic jade </w:t>
      </w:r>
      <w:proofErr w:type="spellStart"/>
      <w:r>
        <w:t>Tsung</w:t>
      </w:r>
      <w:proofErr w:type="spellEnd"/>
      <w:r>
        <w:t xml:space="preserve">/Cong,” </w:t>
      </w:r>
      <w:proofErr w:type="spellStart"/>
      <w:r w:rsidRPr="000B6269">
        <w:rPr>
          <w:i/>
          <w:iCs/>
        </w:rPr>
        <w:t>Artibus</w:t>
      </w:r>
      <w:proofErr w:type="spellEnd"/>
      <w:r w:rsidRPr="000B6269">
        <w:rPr>
          <w:i/>
          <w:iCs/>
        </w:rPr>
        <w:t xml:space="preserve"> </w:t>
      </w:r>
      <w:proofErr w:type="spellStart"/>
      <w:r w:rsidRPr="000B6269">
        <w:rPr>
          <w:i/>
          <w:iCs/>
        </w:rPr>
        <w:t>Asiae</w:t>
      </w:r>
      <w:proofErr w:type="spellEnd"/>
      <w:r>
        <w:t>, 50(1/2):5-22.</w:t>
      </w:r>
    </w:p>
    <w:p w:rsidR="00D769A2" w:rsidRDefault="00D769A2" w:rsidP="00D769A2">
      <w:pPr>
        <w:rPr>
          <w:smallCaps/>
        </w:rPr>
      </w:pPr>
    </w:p>
    <w:p w:rsidR="00D769A2" w:rsidRDefault="00D769A2" w:rsidP="00D769A2">
      <w:r w:rsidRPr="005E4528">
        <w:rPr>
          <w:smallCaps/>
        </w:rPr>
        <w:t>H</w:t>
      </w:r>
      <w:r w:rsidRPr="009A0044">
        <w:t>ayashi</w:t>
      </w:r>
      <w:r>
        <w:rPr>
          <w:smallCaps/>
        </w:rPr>
        <w:t>,</w:t>
      </w:r>
      <w:r>
        <w:t xml:space="preserve"> </w:t>
      </w:r>
      <w:proofErr w:type="spellStart"/>
      <w:r>
        <w:t>Mineo</w:t>
      </w:r>
      <w:proofErr w:type="spellEnd"/>
      <w:r>
        <w:t xml:space="preserve">. 1973. </w:t>
      </w:r>
      <w:r w:rsidRPr="00B23012">
        <w:rPr>
          <w:i/>
          <w:iCs/>
        </w:rPr>
        <w:t>To</w:t>
      </w:r>
      <w:r>
        <w:rPr>
          <w:i/>
          <w:iCs/>
        </w:rPr>
        <w:t>y</w:t>
      </w:r>
      <w:r w:rsidRPr="00B23012">
        <w:rPr>
          <w:i/>
          <w:iCs/>
        </w:rPr>
        <w:t xml:space="preserve">o </w:t>
      </w:r>
      <w:proofErr w:type="spellStart"/>
      <w:r w:rsidRPr="00B23012">
        <w:rPr>
          <w:i/>
          <w:iCs/>
        </w:rPr>
        <w:t>Gakuho</w:t>
      </w:r>
      <w:proofErr w:type="spellEnd"/>
      <w:r>
        <w:rPr>
          <w:i/>
          <w:iCs/>
        </w:rPr>
        <w:t xml:space="preserve"> </w:t>
      </w:r>
      <w:r>
        <w:t>[Journal of the Research Dept. of the Toyo Bunko] 45:1-57.</w:t>
      </w:r>
    </w:p>
    <w:p w:rsidR="00D769A2" w:rsidRDefault="00D769A2" w:rsidP="00D769A2"/>
    <w:p w:rsidR="00D769A2" w:rsidRPr="00B33904" w:rsidRDefault="00D769A2" w:rsidP="00D769A2">
      <w:proofErr w:type="spellStart"/>
      <w:r>
        <w:t>Laufer</w:t>
      </w:r>
      <w:proofErr w:type="spellEnd"/>
      <w:r>
        <w:t xml:space="preserve">, Berthold. 1912. </w:t>
      </w:r>
      <w:r w:rsidRPr="003C566F">
        <w:rPr>
          <w:i/>
          <w:iCs/>
        </w:rPr>
        <w:t>Jade a study in Chinese archaeology and religion</w:t>
      </w:r>
      <w:r>
        <w:t xml:space="preserve">. Field Museum of Natural History, Publication 154, </w:t>
      </w:r>
      <w:proofErr w:type="spellStart"/>
      <w:r>
        <w:t>Anthroplogical</w:t>
      </w:r>
      <w:proofErr w:type="spellEnd"/>
      <w:r>
        <w:t xml:space="preserve"> series, vol. X. Chicago.</w:t>
      </w:r>
    </w:p>
    <w:p w:rsidR="00D769A2" w:rsidRDefault="00D769A2" w:rsidP="00D769A2"/>
    <w:p w:rsidR="00D769A2" w:rsidRPr="000C75BE" w:rsidRDefault="00D769A2" w:rsidP="00D769A2">
      <w:pPr>
        <w:rPr>
          <w:rStyle w:val="HTMLCite"/>
          <w:i w:val="0"/>
        </w:rPr>
      </w:pPr>
      <w:r w:rsidRPr="000C75BE">
        <w:rPr>
          <w:rStyle w:val="HTMLCite"/>
        </w:rPr>
        <w:lastRenderedPageBreak/>
        <w:t xml:space="preserve">Li, Hui; Huang, Ying; </w:t>
      </w:r>
      <w:proofErr w:type="spellStart"/>
      <w:r w:rsidRPr="000C75BE">
        <w:rPr>
          <w:rStyle w:val="HTMLCite"/>
        </w:rPr>
        <w:t>Mustavich</w:t>
      </w:r>
      <w:proofErr w:type="spellEnd"/>
      <w:r w:rsidRPr="000C75BE">
        <w:rPr>
          <w:rStyle w:val="HTMLCite"/>
        </w:rPr>
        <w:t>, Laura F.; Zhang, Fan; Tan, Jing-</w:t>
      </w:r>
      <w:proofErr w:type="spellStart"/>
      <w:r w:rsidRPr="000C75BE">
        <w:rPr>
          <w:rStyle w:val="HTMLCite"/>
        </w:rPr>
        <w:t>Ze</w:t>
      </w:r>
      <w:proofErr w:type="spellEnd"/>
      <w:r w:rsidRPr="000C75BE">
        <w:rPr>
          <w:rStyle w:val="HTMLCite"/>
        </w:rPr>
        <w:t>; Wang, ling-E; Q</w:t>
      </w:r>
      <w:r>
        <w:rPr>
          <w:rStyle w:val="HTMLCite"/>
        </w:rPr>
        <w:t xml:space="preserve">ian, Ji; Gao, </w:t>
      </w:r>
      <w:proofErr w:type="spellStart"/>
      <w:r>
        <w:rPr>
          <w:rStyle w:val="HTMLCite"/>
        </w:rPr>
        <w:t>Meng</w:t>
      </w:r>
      <w:proofErr w:type="spellEnd"/>
      <w:r>
        <w:rPr>
          <w:rStyle w:val="HTMLCite"/>
        </w:rPr>
        <w:t xml:space="preserve">-He; </w:t>
      </w:r>
      <w:proofErr w:type="spellStart"/>
      <w:r>
        <w:rPr>
          <w:rStyle w:val="HTMLCite"/>
        </w:rPr>
        <w:t>Jin</w:t>
      </w:r>
      <w:proofErr w:type="spellEnd"/>
      <w:r>
        <w:rPr>
          <w:rStyle w:val="HTMLCite"/>
        </w:rPr>
        <w:t>, Li. 2007</w:t>
      </w:r>
      <w:r w:rsidRPr="000C75BE">
        <w:rPr>
          <w:rStyle w:val="HTMLCite"/>
        </w:rPr>
        <w:t>. "Y chromosomes of prehistoric people along the Yangtze River</w:t>
      </w:r>
      <w:r>
        <w:rPr>
          <w:rStyle w:val="HTMLCite"/>
        </w:rPr>
        <w:t>,</w:t>
      </w:r>
      <w:r w:rsidRPr="000C75BE">
        <w:rPr>
          <w:rStyle w:val="HTMLCite"/>
        </w:rPr>
        <w:t xml:space="preserve">" </w:t>
      </w:r>
      <w:r>
        <w:rPr>
          <w:rStyle w:val="HTMLCite"/>
        </w:rPr>
        <w:t>Human Genetics</w:t>
      </w:r>
      <w:r w:rsidRPr="000C75BE">
        <w:rPr>
          <w:rStyle w:val="HTMLCite"/>
        </w:rPr>
        <w:t xml:space="preserve"> </w:t>
      </w:r>
      <w:r w:rsidRPr="000C75BE">
        <w:rPr>
          <w:rStyle w:val="HTMLCite"/>
          <w:b/>
          <w:bCs/>
        </w:rPr>
        <w:t>122</w:t>
      </w:r>
      <w:r w:rsidRPr="000C75BE">
        <w:rPr>
          <w:rStyle w:val="HTMLCite"/>
        </w:rPr>
        <w:t>: 383–388.</w:t>
      </w:r>
    </w:p>
    <w:p w:rsidR="00D769A2" w:rsidRDefault="00D769A2" w:rsidP="00D769A2">
      <w:pPr>
        <w:rPr>
          <w:rFonts w:hAnsi="Symbol"/>
        </w:rPr>
      </w:pPr>
    </w:p>
    <w:p w:rsidR="00D769A2" w:rsidRDefault="00D769A2" w:rsidP="00D769A2">
      <w:r>
        <w:t xml:space="preserve">Lu </w:t>
      </w:r>
      <w:proofErr w:type="spellStart"/>
      <w:r>
        <w:t>Wenbao</w:t>
      </w:r>
      <w:proofErr w:type="spellEnd"/>
      <w:r>
        <w:t xml:space="preserve">. 1998. Cong-shaped bead. In </w:t>
      </w:r>
      <w:smartTag w:uri="urn:schemas-microsoft-com:office:smarttags" w:element="place">
        <w:smartTag w:uri="urn:schemas-microsoft-com:office:smarttags" w:element="PlaceName">
          <w:r>
            <w:t>Liangzhu</w:t>
          </w:r>
        </w:smartTag>
        <w:r>
          <w:t xml:space="preserve"> </w:t>
        </w:r>
        <w:smartTag w:uri="urn:schemas-microsoft-com:office:smarttags" w:element="PlaceName">
          <w:r>
            <w:t>Culture</w:t>
          </w:r>
        </w:smartTag>
        <w:r>
          <w:t xml:space="preserve"> </w:t>
        </w:r>
        <w:smartTag w:uri="urn:schemas-microsoft-com:office:smarttags" w:element="PlaceType">
          <w:r>
            <w:t>Museum</w:t>
          </w:r>
        </w:smartTag>
      </w:smartTag>
      <w:r>
        <w:t xml:space="preserve">, ed., The dawn of Chinese civilization: Jades of the Liangzhu culture. </w:t>
      </w:r>
      <w:smartTag w:uri="urn:schemas-microsoft-com:office:smarttags" w:element="place">
        <w:r>
          <w:t>Hong Kong</w:t>
        </w:r>
      </w:smartTag>
      <w:r>
        <w:t xml:space="preserve">: </w:t>
      </w:r>
      <w:smartTag w:uri="urn:schemas-microsoft-com:office:smarttags" w:element="place">
        <w:smartTag w:uri="urn:schemas-microsoft-com:office:smarttags" w:element="PlaceName">
          <w:r>
            <w:t>Liangzhu</w:t>
          </w:r>
        </w:smartTag>
        <w:r>
          <w:t xml:space="preserve"> </w:t>
        </w:r>
        <w:smartTag w:uri="urn:schemas-microsoft-com:office:smarttags" w:element="PlaceName">
          <w:r>
            <w:t>Culture</w:t>
          </w:r>
        </w:smartTag>
        <w:r>
          <w:t xml:space="preserve"> </w:t>
        </w:r>
        <w:smartTag w:uri="urn:schemas-microsoft-com:office:smarttags" w:element="PlaceType">
          <w:r>
            <w:t>Museum</w:t>
          </w:r>
        </w:smartTag>
      </w:smartTag>
      <w:r>
        <w:t xml:space="preserve"> and The Art Museum, The </w:t>
      </w:r>
      <w:smartTag w:uri="urn:schemas-microsoft-com:office:smarttags" w:element="place">
        <w:smartTag w:uri="urn:schemas-microsoft-com:office:smarttags" w:element="PlaceName">
          <w:r>
            <w:t>Chinese</w:t>
          </w:r>
        </w:smartTag>
        <w:r>
          <w:t xml:space="preserve"> </w:t>
        </w:r>
        <w:smartTag w:uri="urn:schemas-microsoft-com:office:smarttags" w:element="PlaceType">
          <w:r>
            <w:t>University</w:t>
          </w:r>
        </w:smartTag>
      </w:smartTag>
      <w:r>
        <w:t xml:space="preserve"> of </w:t>
      </w:r>
      <w:smartTag w:uri="urn:schemas-microsoft-com:office:smarttags" w:element="place">
        <w:r>
          <w:t>Hong Kong</w:t>
        </w:r>
      </w:smartTag>
      <w:r>
        <w:t>.</w:t>
      </w:r>
    </w:p>
    <w:p w:rsidR="00D769A2" w:rsidRPr="000C75BE" w:rsidRDefault="00D769A2" w:rsidP="00D769A2">
      <w:pPr>
        <w:rPr>
          <w:rFonts w:hAnsi="Symbol"/>
        </w:rPr>
      </w:pPr>
    </w:p>
    <w:p w:rsidR="00D769A2" w:rsidRDefault="00D769A2" w:rsidP="00D769A2">
      <w:pPr>
        <w:rPr>
          <w:rStyle w:val="HTMLCite"/>
        </w:rPr>
      </w:pPr>
      <w:r w:rsidRPr="00D769A2">
        <w:rPr>
          <w:rStyle w:val="HTMLCite"/>
          <w:i w:val="0"/>
        </w:rPr>
        <w:t>Wu, Li. 2014. "Holocene environmental change and its impacts on human settlement in the Shanghai Area, East China,"</w:t>
      </w:r>
      <w:r>
        <w:rPr>
          <w:rStyle w:val="HTMLCite"/>
        </w:rPr>
        <w:t xml:space="preserve"> Catena </w:t>
      </w:r>
      <w:r w:rsidRPr="00D769A2">
        <w:rPr>
          <w:rStyle w:val="HTMLCite"/>
          <w:b/>
          <w:bCs/>
          <w:i w:val="0"/>
        </w:rPr>
        <w:t>114</w:t>
      </w:r>
      <w:r w:rsidRPr="00D769A2">
        <w:rPr>
          <w:rStyle w:val="HTMLCite"/>
          <w:i w:val="0"/>
        </w:rPr>
        <w:t>: 78–89</w:t>
      </w:r>
      <w:r>
        <w:rPr>
          <w:rStyle w:val="HTMLCite"/>
          <w:i w:val="0"/>
        </w:rPr>
        <w:t>.</w:t>
      </w:r>
    </w:p>
    <w:p w:rsidR="00D769A2" w:rsidRDefault="00D769A2" w:rsidP="00D769A2">
      <w:pPr>
        <w:rPr>
          <w:rStyle w:val="HTMLCite"/>
        </w:rPr>
      </w:pPr>
    </w:p>
    <w:p w:rsidR="00D769A2" w:rsidRPr="00D769A2" w:rsidRDefault="00D769A2" w:rsidP="00D769A2">
      <w:pPr>
        <w:rPr>
          <w:rFonts w:hAnsi="Symbol"/>
          <w:i/>
        </w:rPr>
      </w:pPr>
      <w:r w:rsidRPr="00D769A2">
        <w:rPr>
          <w:rStyle w:val="HTMLCite"/>
          <w:i w:val="0"/>
        </w:rPr>
        <w:t>Zhang, Chia; Hsiao-Chun, Hung. 2008. "The Neolithic of Southern China–Origin, Development, and Dispersal</w:t>
      </w:r>
      <w:r>
        <w:rPr>
          <w:rStyle w:val="HTMLCite"/>
        </w:rPr>
        <w:t>," Asian Perspectives</w:t>
      </w:r>
      <w:r w:rsidRPr="000C75BE">
        <w:rPr>
          <w:rStyle w:val="HTMLCite"/>
        </w:rPr>
        <w:t xml:space="preserve"> </w:t>
      </w:r>
      <w:r w:rsidRPr="00D769A2">
        <w:rPr>
          <w:rStyle w:val="HTMLCite"/>
          <w:b/>
          <w:bCs/>
          <w:i w:val="0"/>
        </w:rPr>
        <w:t>47</w:t>
      </w:r>
      <w:r w:rsidRPr="00D769A2">
        <w:rPr>
          <w:rStyle w:val="HTMLCite"/>
          <w:i w:val="0"/>
        </w:rPr>
        <w:t>:2, 309–310.</w:t>
      </w:r>
    </w:p>
    <w:p w:rsidR="00D769A2" w:rsidRDefault="00D769A2" w:rsidP="00D769A2"/>
    <w:tbl>
      <w:tblPr>
        <w:tblW w:w="3975" w:type="pct"/>
        <w:tblCellSpacing w:w="0" w:type="dxa"/>
        <w:tblInd w:w="-75" w:type="dxa"/>
        <w:tblCellMar>
          <w:top w:w="15" w:type="dxa"/>
          <w:left w:w="15" w:type="dxa"/>
          <w:bottom w:w="15" w:type="dxa"/>
          <w:right w:w="15" w:type="dxa"/>
        </w:tblCellMar>
        <w:tblLook w:val="04A0" w:firstRow="1" w:lastRow="0" w:firstColumn="1" w:lastColumn="0" w:noHBand="0" w:noVBand="1"/>
      </w:tblPr>
      <w:tblGrid>
        <w:gridCol w:w="7441"/>
      </w:tblGrid>
      <w:tr w:rsidR="00D769A2" w:rsidTr="0063474A">
        <w:trPr>
          <w:tblCellSpacing w:w="0" w:type="dxa"/>
        </w:trPr>
        <w:tc>
          <w:tcPr>
            <w:tcW w:w="5000" w:type="pct"/>
            <w:vAlign w:val="center"/>
            <w:hideMark/>
          </w:tcPr>
          <w:p w:rsidR="00D769A2" w:rsidRDefault="00D769A2" w:rsidP="0063474A">
            <w:r>
              <w:t xml:space="preserve">Zhou Ying. 2007. </w:t>
            </w:r>
            <w:r w:rsidRPr="009A0044">
              <w:rPr>
                <w:rFonts w:ascii="PMingLiU" w:eastAsia="PMingLiU" w:hAnsi="PMingLiU" w:cs="PMingLiU" w:hint="eastAsia"/>
                <w:bCs/>
                <w:color w:val="000000"/>
                <w:lang w:eastAsia="zh-Hans"/>
              </w:rPr>
              <w:t>东方文明的曙光</w:t>
            </w:r>
            <w:r w:rsidRPr="009A0044">
              <w:rPr>
                <w:rFonts w:hint="eastAsia"/>
                <w:bCs/>
                <w:color w:val="000000"/>
                <w:lang w:eastAsia="zh-Hans"/>
              </w:rPr>
              <w:t xml:space="preserve">: </w:t>
            </w:r>
            <w:r w:rsidRPr="009A0044">
              <w:rPr>
                <w:rFonts w:ascii="MS Mincho" w:eastAsia="MS Mincho" w:hAnsi="MS Mincho" w:cs="MS Mincho" w:hint="eastAsia"/>
                <w:bCs/>
                <w:color w:val="000000"/>
                <w:lang w:eastAsia="zh-Hans"/>
              </w:rPr>
              <w:t>良渚</w:t>
            </w:r>
            <w:r w:rsidRPr="009A0044">
              <w:rPr>
                <w:rFonts w:ascii="PMingLiU" w:eastAsia="PMingLiU" w:hAnsi="PMingLiU" w:cs="PMingLiU" w:hint="eastAsia"/>
                <w:bCs/>
                <w:color w:val="000000"/>
                <w:lang w:eastAsia="zh-Hans"/>
              </w:rPr>
              <w:t>遗址与良渚文化</w:t>
            </w:r>
            <w:r w:rsidRPr="009A0044">
              <w:rPr>
                <w:rFonts w:hint="eastAsia"/>
                <w:bCs/>
                <w:color w:val="000000"/>
                <w:lang w:eastAsia="zh-Hans"/>
              </w:rPr>
              <w:t xml:space="preserve"> = </w:t>
            </w:r>
            <w:r>
              <w:rPr>
                <w:rStyle w:val="Strong"/>
                <w:b w:val="0"/>
                <w:color w:val="000000"/>
              </w:rPr>
              <w:t xml:space="preserve">Dong fang wen </w:t>
            </w:r>
            <w:proofErr w:type="spellStart"/>
            <w:r>
              <w:rPr>
                <w:rStyle w:val="Strong"/>
                <w:b w:val="0"/>
                <w:color w:val="000000"/>
              </w:rPr>
              <w:t>ming</w:t>
            </w:r>
            <w:proofErr w:type="spellEnd"/>
            <w:r>
              <w:rPr>
                <w:rStyle w:val="Strong"/>
                <w:b w:val="0"/>
                <w:color w:val="000000"/>
              </w:rPr>
              <w:t xml:space="preserve"> de </w:t>
            </w:r>
            <w:proofErr w:type="spellStart"/>
            <w:r>
              <w:rPr>
                <w:rStyle w:val="Strong"/>
                <w:b w:val="0"/>
                <w:color w:val="000000"/>
              </w:rPr>
              <w:t>shu</w:t>
            </w:r>
            <w:proofErr w:type="spellEnd"/>
            <w:r>
              <w:rPr>
                <w:rStyle w:val="Strong"/>
                <w:b w:val="0"/>
                <w:color w:val="000000"/>
              </w:rPr>
              <w:t xml:space="preserve"> </w:t>
            </w:r>
            <w:proofErr w:type="spellStart"/>
            <w:r>
              <w:rPr>
                <w:rStyle w:val="Strong"/>
                <w:b w:val="0"/>
                <w:color w:val="000000"/>
              </w:rPr>
              <w:t>guang</w:t>
            </w:r>
            <w:proofErr w:type="spellEnd"/>
            <w:r w:rsidRPr="008A43E6">
              <w:rPr>
                <w:rStyle w:val="Strong"/>
                <w:b w:val="0"/>
                <w:color w:val="000000"/>
              </w:rPr>
              <w:t xml:space="preserve">: Liang </w:t>
            </w:r>
            <w:proofErr w:type="spellStart"/>
            <w:r w:rsidRPr="008A43E6">
              <w:rPr>
                <w:rStyle w:val="Strong"/>
                <w:b w:val="0"/>
                <w:color w:val="000000"/>
              </w:rPr>
              <w:t>zhu</w:t>
            </w:r>
            <w:proofErr w:type="spellEnd"/>
            <w:r w:rsidRPr="008A43E6">
              <w:rPr>
                <w:rStyle w:val="Strong"/>
                <w:b w:val="0"/>
                <w:color w:val="000000"/>
              </w:rPr>
              <w:t xml:space="preserve"> </w:t>
            </w:r>
            <w:proofErr w:type="spellStart"/>
            <w:r w:rsidRPr="008A43E6">
              <w:rPr>
                <w:rStyle w:val="Strong"/>
                <w:b w:val="0"/>
                <w:color w:val="000000"/>
              </w:rPr>
              <w:t>yi</w:t>
            </w:r>
            <w:proofErr w:type="spellEnd"/>
            <w:r w:rsidRPr="008A43E6">
              <w:rPr>
                <w:rStyle w:val="Strong"/>
                <w:b w:val="0"/>
                <w:color w:val="000000"/>
              </w:rPr>
              <w:t xml:space="preserve"> </w:t>
            </w:r>
            <w:proofErr w:type="spellStart"/>
            <w:r w:rsidRPr="008A43E6">
              <w:rPr>
                <w:rStyle w:val="Strong"/>
                <w:b w:val="0"/>
                <w:color w:val="000000"/>
              </w:rPr>
              <w:t>zhi</w:t>
            </w:r>
            <w:proofErr w:type="spellEnd"/>
            <w:r w:rsidRPr="008A43E6">
              <w:rPr>
                <w:rStyle w:val="Strong"/>
                <w:b w:val="0"/>
                <w:color w:val="000000"/>
              </w:rPr>
              <w:t xml:space="preserve"> </w:t>
            </w:r>
            <w:proofErr w:type="spellStart"/>
            <w:r w:rsidRPr="008A43E6">
              <w:rPr>
                <w:rStyle w:val="Strong"/>
                <w:b w:val="0"/>
                <w:color w:val="000000"/>
              </w:rPr>
              <w:t>yu</w:t>
            </w:r>
            <w:proofErr w:type="spellEnd"/>
            <w:r w:rsidRPr="008A43E6">
              <w:rPr>
                <w:rStyle w:val="Strong"/>
                <w:b w:val="0"/>
                <w:color w:val="000000"/>
              </w:rPr>
              <w:t xml:space="preserve"> </w:t>
            </w:r>
            <w:proofErr w:type="spellStart"/>
            <w:r w:rsidRPr="008A43E6">
              <w:rPr>
                <w:rStyle w:val="Strong"/>
                <w:b w:val="0"/>
                <w:color w:val="000000"/>
              </w:rPr>
              <w:t>liang</w:t>
            </w:r>
            <w:proofErr w:type="spellEnd"/>
            <w:r w:rsidRPr="008A43E6">
              <w:rPr>
                <w:rStyle w:val="Strong"/>
                <w:b w:val="0"/>
                <w:color w:val="000000"/>
              </w:rPr>
              <w:t xml:space="preserve"> </w:t>
            </w:r>
            <w:proofErr w:type="spellStart"/>
            <w:r w:rsidRPr="008A43E6">
              <w:rPr>
                <w:rStyle w:val="Strong"/>
                <w:b w:val="0"/>
                <w:color w:val="000000"/>
              </w:rPr>
              <w:t>zhu</w:t>
            </w:r>
            <w:proofErr w:type="spellEnd"/>
            <w:r w:rsidRPr="008A43E6">
              <w:rPr>
                <w:rStyle w:val="Strong"/>
                <w:b w:val="0"/>
                <w:color w:val="000000"/>
              </w:rPr>
              <w:t xml:space="preserve"> wen </w:t>
            </w:r>
            <w:proofErr w:type="spellStart"/>
            <w:r w:rsidRPr="008A43E6">
              <w:rPr>
                <w:rStyle w:val="Strong"/>
                <w:b w:val="0"/>
                <w:color w:val="000000"/>
              </w:rPr>
              <w:t>hua</w:t>
            </w:r>
            <w:proofErr w:type="spellEnd"/>
            <w:r>
              <w:rPr>
                <w:rStyle w:val="Strong"/>
                <w:color w:val="000000"/>
              </w:rPr>
              <w:t xml:space="preserve"> = </w:t>
            </w:r>
            <w:r w:rsidRPr="009A0044">
              <w:rPr>
                <w:i/>
              </w:rPr>
              <w:t>The Dawn of the Oriental Civilization: Liangzhu site and Liangzhu culture</w:t>
            </w:r>
            <w:r>
              <w:t>. Beijing: China Intercontinental Press.</w:t>
            </w:r>
          </w:p>
          <w:p w:rsidR="00D769A2" w:rsidRPr="009A0044" w:rsidRDefault="00D769A2" w:rsidP="0063474A">
            <w:pPr>
              <w:rPr>
                <w:color w:val="000000"/>
                <w:lang w:eastAsia="zh-Hans"/>
              </w:rPr>
            </w:pPr>
          </w:p>
          <w:p w:rsidR="00D769A2" w:rsidRDefault="00AA39C5" w:rsidP="0063474A">
            <w:hyperlink r:id="rId14" w:history="1"/>
          </w:p>
        </w:tc>
      </w:tr>
    </w:tbl>
    <w:p w:rsidR="00D769A2" w:rsidRDefault="00D769A2" w:rsidP="00D769A2">
      <w:pPr>
        <w:spacing w:after="0"/>
      </w:pPr>
    </w:p>
    <w:sectPr w:rsidR="00D76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lph Coffman">
    <w15:presenceInfo w15:providerId="Windows Live" w15:userId="c049fcec6dac25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D15"/>
    <w:rsid w:val="0000311B"/>
    <w:rsid w:val="00045F2D"/>
    <w:rsid w:val="00050A29"/>
    <w:rsid w:val="00064B15"/>
    <w:rsid w:val="000A6495"/>
    <w:rsid w:val="000B1C07"/>
    <w:rsid w:val="000B60D4"/>
    <w:rsid w:val="000D7727"/>
    <w:rsid w:val="000F1237"/>
    <w:rsid w:val="00101B32"/>
    <w:rsid w:val="00105E27"/>
    <w:rsid w:val="0011445A"/>
    <w:rsid w:val="00116885"/>
    <w:rsid w:val="0012378F"/>
    <w:rsid w:val="00130899"/>
    <w:rsid w:val="00170AFD"/>
    <w:rsid w:val="0018142E"/>
    <w:rsid w:val="00190E17"/>
    <w:rsid w:val="001A6915"/>
    <w:rsid w:val="001B264A"/>
    <w:rsid w:val="001B5589"/>
    <w:rsid w:val="001B6666"/>
    <w:rsid w:val="001D02CA"/>
    <w:rsid w:val="001F3932"/>
    <w:rsid w:val="00225EA5"/>
    <w:rsid w:val="00237BDF"/>
    <w:rsid w:val="00267D2D"/>
    <w:rsid w:val="002935C4"/>
    <w:rsid w:val="00295171"/>
    <w:rsid w:val="002A6916"/>
    <w:rsid w:val="002C1E0C"/>
    <w:rsid w:val="002F3518"/>
    <w:rsid w:val="002F7F58"/>
    <w:rsid w:val="0030477D"/>
    <w:rsid w:val="00334365"/>
    <w:rsid w:val="00336745"/>
    <w:rsid w:val="003935C9"/>
    <w:rsid w:val="003A5B85"/>
    <w:rsid w:val="003B28E9"/>
    <w:rsid w:val="003C0493"/>
    <w:rsid w:val="003C0A35"/>
    <w:rsid w:val="003C3A9A"/>
    <w:rsid w:val="003E5A3E"/>
    <w:rsid w:val="0040209D"/>
    <w:rsid w:val="004075CC"/>
    <w:rsid w:val="00432817"/>
    <w:rsid w:val="00455EB9"/>
    <w:rsid w:val="004605B7"/>
    <w:rsid w:val="00472FDA"/>
    <w:rsid w:val="00473ACC"/>
    <w:rsid w:val="004A17C9"/>
    <w:rsid w:val="004B4AE0"/>
    <w:rsid w:val="004F1045"/>
    <w:rsid w:val="00506D9D"/>
    <w:rsid w:val="0051248A"/>
    <w:rsid w:val="00526AB5"/>
    <w:rsid w:val="00526ADD"/>
    <w:rsid w:val="00526F36"/>
    <w:rsid w:val="005363FC"/>
    <w:rsid w:val="005403D1"/>
    <w:rsid w:val="00557DDD"/>
    <w:rsid w:val="00574665"/>
    <w:rsid w:val="005D1989"/>
    <w:rsid w:val="005F3D87"/>
    <w:rsid w:val="005F5494"/>
    <w:rsid w:val="00602F0F"/>
    <w:rsid w:val="00610A8D"/>
    <w:rsid w:val="00610FEA"/>
    <w:rsid w:val="00635C2C"/>
    <w:rsid w:val="00657BC9"/>
    <w:rsid w:val="006841E3"/>
    <w:rsid w:val="006C1321"/>
    <w:rsid w:val="006D3BB1"/>
    <w:rsid w:val="006E0D1B"/>
    <w:rsid w:val="007203C9"/>
    <w:rsid w:val="00721D92"/>
    <w:rsid w:val="00726834"/>
    <w:rsid w:val="00743B98"/>
    <w:rsid w:val="00743C27"/>
    <w:rsid w:val="00787C6D"/>
    <w:rsid w:val="00791416"/>
    <w:rsid w:val="007A3F04"/>
    <w:rsid w:val="007A7E21"/>
    <w:rsid w:val="007B4241"/>
    <w:rsid w:val="00810912"/>
    <w:rsid w:val="00812C73"/>
    <w:rsid w:val="00817D3B"/>
    <w:rsid w:val="00824D87"/>
    <w:rsid w:val="008523ED"/>
    <w:rsid w:val="00880CB9"/>
    <w:rsid w:val="00882772"/>
    <w:rsid w:val="008B0CC5"/>
    <w:rsid w:val="00934EF0"/>
    <w:rsid w:val="009356AB"/>
    <w:rsid w:val="00935DC5"/>
    <w:rsid w:val="009466B0"/>
    <w:rsid w:val="00962E59"/>
    <w:rsid w:val="009A3946"/>
    <w:rsid w:val="009B2658"/>
    <w:rsid w:val="009D360D"/>
    <w:rsid w:val="009D38DD"/>
    <w:rsid w:val="009E6FAE"/>
    <w:rsid w:val="00A02430"/>
    <w:rsid w:val="00A03CA7"/>
    <w:rsid w:val="00A05A14"/>
    <w:rsid w:val="00A139E5"/>
    <w:rsid w:val="00A15BC9"/>
    <w:rsid w:val="00A27ACD"/>
    <w:rsid w:val="00A4053A"/>
    <w:rsid w:val="00A606FB"/>
    <w:rsid w:val="00A64A90"/>
    <w:rsid w:val="00A87AE9"/>
    <w:rsid w:val="00AA39C5"/>
    <w:rsid w:val="00AB0266"/>
    <w:rsid w:val="00AC20C2"/>
    <w:rsid w:val="00AC461F"/>
    <w:rsid w:val="00AF46BE"/>
    <w:rsid w:val="00B04C6E"/>
    <w:rsid w:val="00B078C6"/>
    <w:rsid w:val="00B11822"/>
    <w:rsid w:val="00B3518D"/>
    <w:rsid w:val="00B46C25"/>
    <w:rsid w:val="00B47D15"/>
    <w:rsid w:val="00B81064"/>
    <w:rsid w:val="00B9276F"/>
    <w:rsid w:val="00B938EF"/>
    <w:rsid w:val="00BA58EF"/>
    <w:rsid w:val="00BB4FDC"/>
    <w:rsid w:val="00BC7816"/>
    <w:rsid w:val="00BD1CCE"/>
    <w:rsid w:val="00BD5610"/>
    <w:rsid w:val="00BE3905"/>
    <w:rsid w:val="00BE3BE5"/>
    <w:rsid w:val="00BF4F3D"/>
    <w:rsid w:val="00C068AF"/>
    <w:rsid w:val="00C434CD"/>
    <w:rsid w:val="00C51070"/>
    <w:rsid w:val="00C61CAA"/>
    <w:rsid w:val="00C64A3C"/>
    <w:rsid w:val="00CA0AC0"/>
    <w:rsid w:val="00CD4ABF"/>
    <w:rsid w:val="00CF127E"/>
    <w:rsid w:val="00CF3E4E"/>
    <w:rsid w:val="00D067AE"/>
    <w:rsid w:val="00D430AC"/>
    <w:rsid w:val="00D43AFA"/>
    <w:rsid w:val="00D5291C"/>
    <w:rsid w:val="00D76354"/>
    <w:rsid w:val="00D769A2"/>
    <w:rsid w:val="00D925BC"/>
    <w:rsid w:val="00DA37A7"/>
    <w:rsid w:val="00DA7015"/>
    <w:rsid w:val="00DB4CE3"/>
    <w:rsid w:val="00DB5FEA"/>
    <w:rsid w:val="00DC5202"/>
    <w:rsid w:val="00DE7F48"/>
    <w:rsid w:val="00DF2E42"/>
    <w:rsid w:val="00E00E09"/>
    <w:rsid w:val="00E12ADB"/>
    <w:rsid w:val="00E27575"/>
    <w:rsid w:val="00E33402"/>
    <w:rsid w:val="00E37218"/>
    <w:rsid w:val="00E44261"/>
    <w:rsid w:val="00E6415F"/>
    <w:rsid w:val="00E7189D"/>
    <w:rsid w:val="00E82913"/>
    <w:rsid w:val="00E84529"/>
    <w:rsid w:val="00EA3C79"/>
    <w:rsid w:val="00EB684C"/>
    <w:rsid w:val="00EC4D94"/>
    <w:rsid w:val="00EF0D3D"/>
    <w:rsid w:val="00F302FD"/>
    <w:rsid w:val="00F30B0B"/>
    <w:rsid w:val="00F450FA"/>
    <w:rsid w:val="00F46AA9"/>
    <w:rsid w:val="00F51F90"/>
    <w:rsid w:val="00F768BC"/>
    <w:rsid w:val="00F76A9E"/>
    <w:rsid w:val="00F81F5E"/>
    <w:rsid w:val="00FA6C75"/>
    <w:rsid w:val="00FA6F1C"/>
    <w:rsid w:val="00FB0E79"/>
    <w:rsid w:val="00FB562B"/>
    <w:rsid w:val="00FB77B8"/>
    <w:rsid w:val="00FD452B"/>
    <w:rsid w:val="00FD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4:docId w14:val="6894DCEF"/>
  <w15:chartTrackingRefBased/>
  <w15:docId w15:val="{4BF2C882-5C0C-454D-A1AB-9E16A9A8D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D769A2"/>
    <w:rPr>
      <w:b/>
      <w:bCs/>
    </w:rPr>
  </w:style>
  <w:style w:type="paragraph" w:styleId="NormalWeb">
    <w:name w:val="Normal (Web)"/>
    <w:basedOn w:val="Normal"/>
    <w:uiPriority w:val="99"/>
    <w:rsid w:val="00D769A2"/>
    <w:pPr>
      <w:spacing w:before="100" w:beforeAutospacing="1" w:after="100" w:afterAutospacing="1" w:line="240" w:lineRule="auto"/>
    </w:pPr>
    <w:rPr>
      <w:rFonts w:eastAsia="SimSun"/>
      <w:lang w:eastAsia="zh-CN"/>
    </w:rPr>
  </w:style>
  <w:style w:type="character" w:styleId="HTMLCite">
    <w:name w:val="HTML Cite"/>
    <w:uiPriority w:val="99"/>
    <w:semiHidden/>
    <w:unhideWhenUsed/>
    <w:rsid w:val="00D769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http://lms01.harvard.edu:80/exlibris/aleph/u20_1/alephe/www_f_eng/icon/f-separator.gif" TargetMode="External"/><Relationship Id="rId3" Type="http://schemas.openxmlformats.org/officeDocument/2006/relationships/webSettings" Target="webSettings.xml"/><Relationship Id="rId7" Type="http://schemas.microsoft.com/office/2007/relationships/hdphoto" Target="media/hdphoto1.wdp"/><Relationship Id="rId12" Type="http://schemas.openxmlformats.org/officeDocument/2006/relationships/image" Target="http://lms01.harvard.edu:80/exlibris/aleph/u20_1/alephe/www_f_eng/icon/f-separator.gif" TargetMode="Externa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hyperlink" Target="http://www.worldcat.org/title/dong-fang-wen-ming-de-shu-guang-liang-zhu-yi-zhi-yu-liang-zhu-wen-hua-the-dawn-of-the-oriental-civilization/oclc/952257723&amp;referer=brief_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3</cp:revision>
  <dcterms:created xsi:type="dcterms:W3CDTF">2018-07-07T16:36:00Z</dcterms:created>
  <dcterms:modified xsi:type="dcterms:W3CDTF">2018-07-07T21:42:00Z</dcterms:modified>
</cp:coreProperties>
</file>