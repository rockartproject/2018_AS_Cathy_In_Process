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872" w:rsidRDefault="00B02872" w:rsidP="00B02872">
      <w:r>
        <w:t xml:space="preserve">A000-Asia-China-Liangzhu-Cong-Three Tier-Jade-mid </w:t>
      </w:r>
      <w:proofErr w:type="spellStart"/>
      <w:r>
        <w:t>Liangzhu</w:t>
      </w:r>
      <w:proofErr w:type="spellEnd"/>
      <w:r>
        <w:t xml:space="preserve"> Period, ca. 2800 BCE</w:t>
      </w:r>
    </w:p>
    <w:p w:rsidR="00B02872" w:rsidRDefault="00B02872" w:rsidP="00B02872"/>
    <w:p w:rsidR="00B02872" w:rsidRDefault="00B02872" w:rsidP="00B02872">
      <w:pPr>
        <w:rPr>
          <w:ins w:id="0" w:author="murcott" w:date="2018-07-07T12:22:00Z"/>
        </w:rPr>
      </w:pPr>
      <w:ins w:id="1" w:author="murcott" w:date="2018-07-07T12:22:00Z">
        <w:r>
          <w:fldChar w:fldCharType="begin"/>
        </w:r>
        <w:r>
          <w:instrText xml:space="preserve">INCLUDEPICTURE "../../../Local%20Settings/Temp/scl28.jpg" \* MERGEFORMATINET </w:instrText>
        </w:r>
        <w:r>
          <w:fldChar w:fldCharType="separate"/>
        </w:r>
        <w:r w:rsidR="005D2EF6">
          <w:fldChar w:fldCharType="begin"/>
        </w:r>
        <w:r w:rsidR="005D2EF6">
          <w:instrText xml:space="preserve"> INCLUDEPICTURE  "C:\\Users\\Local Settings\\Temp\\scl28.jpg" \* MERGEFORMATINET </w:instrText>
        </w:r>
        <w:r w:rsidR="005D2EF6">
          <w:fldChar w:fldCharType="separate"/>
        </w:r>
        <w:r w:rsidR="00CB300E">
          <w:fldChar w:fldCharType="begin"/>
        </w:r>
        <w:r w:rsidR="00CB300E">
          <w:instrText xml:space="preserve"> INCLUDEPICTURE  "C:\\Users\\Local Settings\\Temp\\scl28.jpg" \* MERGEFORMATINET </w:instrText>
        </w:r>
        <w:r w:rsidR="00CB300E">
          <w:fldChar w:fldCharType="separate"/>
        </w:r>
        <w:r w:rsidR="00EB7127">
          <w:fldChar w:fldCharType="begin"/>
        </w:r>
        <w:r w:rsidR="00EB7127">
          <w:instrText xml:space="preserve"> INCLUDEPICTURE  "G:\\Atlantica Central Data\\Local Settings\\Temp\\scl28.jpg" \* MERGEFORMATINET </w:instrText>
        </w:r>
        <w:r w:rsidR="00EB7127">
          <w:fldChar w:fldCharType="separate"/>
        </w:r>
        <w:r w:rsidR="008A0C72">
          <w:fldChar w:fldCharType="begin"/>
        </w:r>
        <w:r w:rsidR="008A0C72">
          <w:instrText xml:space="preserve"> </w:instrText>
        </w:r>
        <w:r w:rsidR="008A0C72">
          <w:instrText>INCLUDEPICTURE  "/Users/tip/Desktop/Local Settings/Temp/scl28.jpg" \* MERGEFORMATINET</w:instrText>
        </w:r>
        <w:r w:rsidR="008A0C72">
          <w:instrText xml:space="preserve"> </w:instrText>
        </w:r>
        <w:r w:rsidR="008A0C72">
          <w:fldChar w:fldCharType="separate"/>
        </w:r>
        <w:r w:rsidR="008A0C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65.85pt;height:506.2pt;mso-width-percent:0;mso-height-percent:0;mso-width-percent:0;mso-height-percent:0">
              <v:imagedata r:id="rId4" r:href="rId5"/>
            </v:shape>
          </w:pict>
        </w:r>
        <w:r w:rsidR="008A0C72">
          <w:fldChar w:fldCharType="end"/>
        </w:r>
        <w:r w:rsidR="00EB7127">
          <w:fldChar w:fldCharType="end"/>
        </w:r>
        <w:r w:rsidR="00CB300E">
          <w:fldChar w:fldCharType="end"/>
        </w:r>
        <w:r w:rsidR="005D2EF6">
          <w:fldChar w:fldCharType="end"/>
        </w:r>
        <w:r>
          <w:fldChar w:fldCharType="end"/>
        </w:r>
        <w:r>
          <w:t xml:space="preserve"> </w:t>
        </w:r>
      </w:ins>
    </w:p>
    <w:p w:rsidR="00B02872" w:rsidRDefault="00B02872" w:rsidP="00B02872">
      <w:ins w:id="2" w:author="Ralph Coffman" w:date="2018-07-07T12:22:00Z">
        <w:r>
          <w:fldChar w:fldCharType="begin"/>
        </w:r>
        <w:r w:rsidR="00FD621F">
          <w:instrText xml:space="preserve"> INCLUDEPICTURE "G:\\Atlantica Central Data\\Local Settings\\Temp\\scl28.jpg" \* MERGEFORMAT </w:instrText>
        </w:r>
        <w:r>
          <w:fldChar w:fldCharType="separate"/>
        </w:r>
        <w:r w:rsidR="005D2EF6">
          <w:fldChar w:fldCharType="begin"/>
        </w:r>
        <w:r w:rsidR="005D2EF6">
          <w:instrText xml:space="preserve"> INCLUDEPICTURE  "C:\\Users\\Local Settings\\Temp\\scl28.jpg" \* MERGEFORMATINET </w:instrText>
        </w:r>
        <w:r w:rsidR="005D2EF6">
          <w:fldChar w:fldCharType="separate"/>
        </w:r>
        <w:r w:rsidR="00CB300E">
          <w:fldChar w:fldCharType="begin"/>
        </w:r>
        <w:r w:rsidR="00CB300E">
          <w:instrText xml:space="preserve"> INCLUDEPICTURE  "C:\\Users\\Local Settings\\Temp\\scl28.jpg" \* MERGEFORMATINET </w:instrText>
        </w:r>
        <w:r w:rsidR="00CB300E">
          <w:fldChar w:fldCharType="separate"/>
        </w:r>
        <w:r w:rsidR="00FD621F">
          <w:fldChar w:fldCharType="begin"/>
        </w:r>
        <w:r w:rsidR="00FD621F">
          <w:instrText xml:space="preserve"> INCLUDEPICTURE  "G:\\Atlantica Central Data\\Local Settings\\Temp\\scl28.jpg" \* MERGEFORMATINET </w:instrText>
        </w:r>
        <w:r w:rsidR="00FD621F">
          <w:fldChar w:fldCharType="separate"/>
        </w:r>
        <w:r w:rsidR="00FD621F">
          <w:fldChar w:fldCharType="end"/>
        </w:r>
        <w:r w:rsidR="00CB300E">
          <w:fldChar w:fldCharType="end"/>
        </w:r>
        <w:r w:rsidR="005D2EF6">
          <w:fldChar w:fldCharType="end"/>
        </w:r>
        <w:r>
          <w:fldChar w:fldCharType="end"/>
        </w:r>
        <w:r>
          <w:t xml:space="preserve"> </w:t>
        </w:r>
      </w:ins>
    </w:p>
    <w:p w:rsidR="00B02872" w:rsidRDefault="00B02872" w:rsidP="00B02872">
      <w:r>
        <w:t>Fig. 1. Asia-China-</w:t>
      </w:r>
      <w:proofErr w:type="spellStart"/>
      <w:r>
        <w:t>Liangzhu</w:t>
      </w:r>
      <w:proofErr w:type="spellEnd"/>
      <w:r>
        <w:t xml:space="preserve">-Cong-Three Tier-Jade-mid </w:t>
      </w:r>
      <w:proofErr w:type="spellStart"/>
      <w:r>
        <w:t>Liangzhu</w:t>
      </w:r>
      <w:proofErr w:type="spellEnd"/>
      <w:r>
        <w:t xml:space="preserve"> Period, ca 2800 BCE</w:t>
      </w:r>
    </w:p>
    <w:p w:rsidR="00B02872" w:rsidRDefault="00B02872" w:rsidP="003276F6">
      <w:pPr>
        <w:pStyle w:val="Heading2"/>
      </w:pPr>
      <w:ins w:id="3" w:author="murcott" w:date="2018-07-07T12:22:00Z">
        <w:r>
          <w:lastRenderedPageBreak/>
          <w:fldChar w:fldCharType="begin"/>
        </w:r>
        <w:r>
          <w:instrText xml:space="preserve">INCLUDEPICTURE "../../../Local%20Settings/Temp/scl30.jpg" \* MERGEFORMATINET </w:instrText>
        </w:r>
        <w:r>
          <w:fldChar w:fldCharType="separate"/>
        </w:r>
        <w:r w:rsidR="005D2EF6">
          <w:fldChar w:fldCharType="begin"/>
        </w:r>
        <w:r w:rsidR="005D2EF6">
          <w:instrText xml:space="preserve"> INCLUDEPICTURE  "C:\\Users\\Local Settings\\Temp\\scl30.jpg" \* MERGEFORMATINET </w:instrText>
        </w:r>
        <w:r w:rsidR="005D2EF6">
          <w:fldChar w:fldCharType="separate"/>
        </w:r>
        <w:r w:rsidR="00CB300E">
          <w:fldChar w:fldCharType="begin"/>
        </w:r>
        <w:r w:rsidR="00CB300E">
          <w:instrText xml:space="preserve"> INCLUDEPICTURE  "C:\\Users\\Local Settings\\Temp\\scl30.jpg" \* MERGEFORMATINET </w:instrText>
        </w:r>
        <w:r w:rsidR="00CB300E">
          <w:fldChar w:fldCharType="separate"/>
        </w:r>
        <w:r w:rsidR="00EB7127">
          <w:fldChar w:fldCharType="begin"/>
        </w:r>
        <w:r w:rsidR="00EB7127">
          <w:instrText xml:space="preserve"> INCLUDEPICTURE  "G:\\Atlantica Central Data\\Local Settings\\Temp\\scl30.jpg" \* MERGEFORMATINET </w:instrText>
        </w:r>
        <w:r w:rsidR="00EB7127">
          <w:fldChar w:fldCharType="separate"/>
        </w:r>
        <w:r w:rsidR="008A0C72">
          <w:fldChar w:fldCharType="begin"/>
        </w:r>
        <w:r w:rsidR="008A0C72">
          <w:instrText xml:space="preserve"> </w:instrText>
        </w:r>
        <w:r w:rsidR="008A0C72">
          <w:instrText>INCLUDEPICTURE  "/Users/tip/Desktop/Local Settings/Temp/scl30.jpg" \* MERGEFORMATINET</w:instrText>
        </w:r>
        <w:r w:rsidR="008A0C72">
          <w:instrText xml:space="preserve"> </w:instrText>
        </w:r>
        <w:r w:rsidR="008A0C72">
          <w:fldChar w:fldCharType="separate"/>
        </w:r>
        <w:r w:rsidR="008A0C72">
          <w:rPr>
            <w:noProof/>
          </w:rPr>
          <w:pict>
            <v:shape id="_x0000_i1027" type="#_x0000_t75" alt="" style="width:172.8pt;height:369.95pt;mso-width-percent:0;mso-height-percent:0;mso-width-percent:0;mso-height-percent:0">
              <v:imagedata r:id="rId6" r:href="rId7"/>
            </v:shape>
          </w:pict>
        </w:r>
        <w:r w:rsidR="008A0C72">
          <w:fldChar w:fldCharType="end"/>
        </w:r>
        <w:r w:rsidR="00EB7127">
          <w:fldChar w:fldCharType="end"/>
        </w:r>
        <w:r w:rsidR="00CB300E">
          <w:fldChar w:fldCharType="end"/>
        </w:r>
        <w:r w:rsidR="005D2EF6">
          <w:fldChar w:fldCharType="end"/>
        </w:r>
        <w:r>
          <w:fldChar w:fldCharType="end"/>
        </w:r>
        <w:r w:rsidRPr="00ED2B7F">
          <w:t xml:space="preserve"> </w:t>
        </w:r>
        <w:r>
          <w:fldChar w:fldCharType="begin"/>
        </w:r>
        <w:r>
          <w:instrText xml:space="preserve">INCLUDEPICTURE "../../../Local%20Settings/Temp/scl29.jpg" \* MERGEFORMATINET </w:instrText>
        </w:r>
        <w:r>
          <w:fldChar w:fldCharType="separate"/>
        </w:r>
        <w:r>
          <w:rPr>
            <w:noProof/>
            <w:lang w:eastAsia="en-US"/>
          </w:rPr>
          <w:drawing>
            <wp:inline distT="0" distB="0" distL="0" distR="0">
              <wp:extent cx="4673600" cy="2956251"/>
              <wp:effectExtent l="1587" t="0" r="0" b="0"/>
              <wp:docPr id="5" name="Picture 5" descr="C:\DOCUME~1\Rockie\LOCALS~1\Temp\scl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Rockie\LOCALS~1\Temp\scl29.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rot="-5400000">
                        <a:off x="0" y="0"/>
                        <a:ext cx="4676591" cy="2958143"/>
                      </a:xfrm>
                      <a:prstGeom prst="rect">
                        <a:avLst/>
                      </a:prstGeom>
                      <a:noFill/>
                      <a:ln>
                        <a:noFill/>
                      </a:ln>
                    </pic:spPr>
                  </pic:pic>
                </a:graphicData>
              </a:graphic>
            </wp:inline>
          </w:drawing>
        </w:r>
        <w:r>
          <w:fldChar w:fldCharType="end"/>
        </w:r>
      </w:ins>
      <w:ins w:id="4" w:author="Ralph Coffman" w:date="2018-07-07T12:22:00Z">
        <w:r>
          <w:fldChar w:fldCharType="begin"/>
        </w:r>
        <w:r w:rsidR="00FD621F">
          <w:instrText xml:space="preserve"> INCLUDEPICTURE "G:\\Atlantica Central Data\\Local Settings\\Temp\\scl30.jpg" \* MERGEFORMAT </w:instrText>
        </w:r>
        <w:r>
          <w:fldChar w:fldCharType="separate"/>
        </w:r>
        <w:r w:rsidR="005D2EF6">
          <w:fldChar w:fldCharType="begin"/>
        </w:r>
        <w:r w:rsidR="005D2EF6">
          <w:instrText xml:space="preserve"> INCLUDEPICTURE  "C:\\Users\\Local Settings\\Temp\\scl30.jpg" \* MERGEFORMATINET </w:instrText>
        </w:r>
        <w:r w:rsidR="005D2EF6">
          <w:fldChar w:fldCharType="separate"/>
        </w:r>
        <w:r w:rsidR="00CB300E">
          <w:fldChar w:fldCharType="begin"/>
        </w:r>
        <w:r w:rsidR="00CB300E">
          <w:instrText xml:space="preserve"> INCLUDEPICTURE  "C:\\Users\\Local Settings\\Temp\\scl30.jpg" \* MERGEFORMATINET </w:instrText>
        </w:r>
        <w:r w:rsidR="00CB300E">
          <w:fldChar w:fldCharType="separate"/>
        </w:r>
        <w:r w:rsidR="00FD621F">
          <w:fldChar w:fldCharType="begin"/>
        </w:r>
        <w:r w:rsidR="00FD621F">
          <w:instrText xml:space="preserve"> INCLUDEPICTURE  "G:\\Atlantica Central Data\\Local Settings\\Temp\\scl30.jpg" \* MERGEFORMATINET </w:instrText>
        </w:r>
        <w:r w:rsidR="00FD621F">
          <w:fldChar w:fldCharType="separate"/>
        </w:r>
        <w:r w:rsidR="00FD621F">
          <w:fldChar w:fldCharType="end"/>
        </w:r>
        <w:r w:rsidR="00CB300E">
          <w:fldChar w:fldCharType="end"/>
        </w:r>
        <w:r w:rsidR="005D2EF6">
          <w:fldChar w:fldCharType="end"/>
        </w:r>
        <w:r>
          <w:fldChar w:fldCharType="end"/>
        </w:r>
        <w:r w:rsidRPr="00ED2B7F">
          <w:t xml:space="preserve"> </w:t>
        </w:r>
      </w:ins>
    </w:p>
    <w:p w:rsidR="00B02872" w:rsidRDefault="00B02872" w:rsidP="00B02872">
      <w:r>
        <w:t xml:space="preserve">Figs. 2-4. </w:t>
      </w:r>
      <w:proofErr w:type="spellStart"/>
      <w:r>
        <w:t>Liangzhu</w:t>
      </w:r>
      <w:proofErr w:type="spellEnd"/>
      <w:r>
        <w:t xml:space="preserve">-Cong-Two Tier-Jade-mid </w:t>
      </w:r>
      <w:proofErr w:type="spellStart"/>
      <w:r>
        <w:t>Liangzhu</w:t>
      </w:r>
      <w:proofErr w:type="spellEnd"/>
      <w:r>
        <w:t xml:space="preserve"> Period, ca 2800 BCE</w:t>
      </w:r>
    </w:p>
    <w:p w:rsidR="00B02872" w:rsidRDefault="00B02872" w:rsidP="00B02872">
      <w:r>
        <w:t xml:space="preserve">After Lu </w:t>
      </w:r>
      <w:proofErr w:type="spellStart"/>
      <w:r>
        <w:t>Wenbao</w:t>
      </w:r>
      <w:proofErr w:type="spellEnd"/>
      <w:r>
        <w:t>. 1998.</w:t>
      </w:r>
      <w:r>
        <w:fldChar w:fldCharType="begin"/>
      </w:r>
      <w:ins w:id="5" w:author="Ralph Coffman" w:date="2018-07-07T12:22:00Z">
        <w:r w:rsidR="00FD621F">
          <w:instrText xml:space="preserve"> </w:instrText>
        </w:r>
      </w:ins>
      <w:r w:rsidR="00FD621F">
        <w:instrText xml:space="preserve">INCLUDEPICTURE </w:instrText>
      </w:r>
      <w:del w:id="6" w:author="Ralph Coffman" w:date="2018-07-07T12:22:00Z">
        <w:r>
          <w:delInstrText>"../../../</w:delInstrText>
        </w:r>
      </w:del>
      <w:ins w:id="7" w:author="Ralph Coffman" w:date="2018-07-07T12:22:00Z">
        <w:r w:rsidR="00FD621F">
          <w:instrText>"G:\\Atlantica Central Data\\</w:instrText>
        </w:r>
      </w:ins>
      <w:r w:rsidR="00FD621F">
        <w:instrText>Local</w:instrText>
      </w:r>
      <w:del w:id="8" w:author="Ralph Coffman" w:date="2018-07-07T12:22:00Z">
        <w:r>
          <w:delInstrText>%20Settings/</w:delInstrText>
        </w:r>
      </w:del>
      <w:ins w:id="9" w:author="Ralph Coffman" w:date="2018-07-07T12:22:00Z">
        <w:r w:rsidR="00FD621F">
          <w:instrText xml:space="preserve"> Settings\\</w:instrText>
        </w:r>
      </w:ins>
      <w:r w:rsidR="00FD621F">
        <w:instrText>Temp</w:instrText>
      </w:r>
      <w:del w:id="10" w:author="Ralph Coffman" w:date="2018-07-07T12:22:00Z">
        <w:r>
          <w:delInstrText>/</w:delInstrText>
        </w:r>
      </w:del>
      <w:ins w:id="11" w:author="Ralph Coffman" w:date="2018-07-07T12:22:00Z">
        <w:r w:rsidR="00FD621F">
          <w:instrText>\\</w:instrText>
        </w:r>
      </w:ins>
      <w:r w:rsidR="00FD621F">
        <w:instrText xml:space="preserve">scl27.jpg" \* </w:instrText>
      </w:r>
      <w:del w:id="12" w:author="Ralph Coffman" w:date="2018-07-07T12:22:00Z">
        <w:r>
          <w:delInstrText>MERGEFORMATINET</w:delInstrText>
        </w:r>
      </w:del>
      <w:ins w:id="13" w:author="Ralph Coffman" w:date="2018-07-07T12:22:00Z">
        <w:r w:rsidR="00FD621F">
          <w:instrText>MERGEFORMAT</w:instrText>
        </w:r>
      </w:ins>
      <w:r w:rsidR="00FD621F">
        <w:instrText xml:space="preserve"> </w:instrText>
      </w:r>
      <w:r>
        <w:fldChar w:fldCharType="end"/>
      </w:r>
    </w:p>
    <w:p w:rsidR="00B02872" w:rsidRDefault="00B02872" w:rsidP="00B02872"/>
    <w:p w:rsidR="00B02872" w:rsidRDefault="00B02872" w:rsidP="00B02872">
      <w:r>
        <w:t>Case: 5</w:t>
      </w:r>
    </w:p>
    <w:p w:rsidR="00B02872" w:rsidRDefault="00B02872" w:rsidP="00B02872">
      <w:pPr>
        <w:rPr>
          <w:rStyle w:val="Strong"/>
        </w:rPr>
      </w:pPr>
      <w:r>
        <w:rPr>
          <w:rStyle w:val="Strong"/>
        </w:rPr>
        <w:t>Accession Number:</w:t>
      </w:r>
    </w:p>
    <w:p w:rsidR="00B02872" w:rsidRPr="00763435" w:rsidRDefault="00B02872" w:rsidP="00B02872">
      <w:pPr>
        <w:rPr>
          <w:rStyle w:val="Strong"/>
          <w:b w:val="0"/>
          <w:bCs w:val="0"/>
        </w:rPr>
      </w:pPr>
      <w:r>
        <w:rPr>
          <w:rStyle w:val="Strong"/>
        </w:rPr>
        <w:t xml:space="preserve">Formal Label: </w:t>
      </w:r>
      <w:proofErr w:type="spellStart"/>
      <w:r>
        <w:t>Liangzhu</w:t>
      </w:r>
      <w:proofErr w:type="spellEnd"/>
      <w:r>
        <w:t xml:space="preserve">-Cong-Three Tier-Jade-late </w:t>
      </w:r>
      <w:proofErr w:type="spellStart"/>
      <w:r>
        <w:t>Liangzhu</w:t>
      </w:r>
      <w:proofErr w:type="spellEnd"/>
      <w:r>
        <w:t xml:space="preserve"> Period, ca 2250 BCE</w:t>
      </w:r>
    </w:p>
    <w:p w:rsidR="00B02872" w:rsidRDefault="00B02872" w:rsidP="00B02872">
      <w:pPr>
        <w:rPr>
          <w:b/>
          <w:bCs/>
        </w:rPr>
      </w:pPr>
      <w:r w:rsidRPr="00ED4BF3">
        <w:rPr>
          <w:b/>
          <w:bCs/>
        </w:rPr>
        <w:t>Display Description:</w:t>
      </w:r>
    </w:p>
    <w:p w:rsidR="00B02872" w:rsidRPr="00D92946" w:rsidRDefault="00B02872" w:rsidP="00B02872">
      <w:pPr>
        <w:ind w:firstLine="720"/>
      </w:pPr>
      <w:r>
        <w:t xml:space="preserve">This </w:t>
      </w:r>
      <w:proofErr w:type="spellStart"/>
      <w:r>
        <w:rPr>
          <w:iCs/>
        </w:rPr>
        <w:t>c</w:t>
      </w:r>
      <w:r w:rsidRPr="0055676E">
        <w:rPr>
          <w:iCs/>
        </w:rPr>
        <w:t>ong</w:t>
      </w:r>
      <w:proofErr w:type="spellEnd"/>
      <w:r>
        <w:rPr>
          <w:i/>
          <w:iCs/>
        </w:rPr>
        <w:t xml:space="preserve"> </w:t>
      </w:r>
      <w:r w:rsidRPr="0070158C">
        <w:t>is</w:t>
      </w:r>
      <w:r>
        <w:rPr>
          <w:i/>
          <w:iCs/>
        </w:rPr>
        <w:t xml:space="preserve"> </w:t>
      </w:r>
      <w:r w:rsidRPr="0070158C">
        <w:t>in the</w:t>
      </w:r>
      <w:r>
        <w:t xml:space="preserve"> yellow color of Earth. The cylindrical tube represents both the birthing canal through which all life emanates and correlatively the pit into which sacrificial victims are offered (Li-Ki 20 [</w:t>
      </w:r>
      <w:proofErr w:type="spellStart"/>
      <w:r>
        <w:t>Tsi</w:t>
      </w:r>
      <w:proofErr w:type="spellEnd"/>
      <w:r>
        <w:t xml:space="preserve">-fah] from </w:t>
      </w:r>
      <w:proofErr w:type="spellStart"/>
      <w:r>
        <w:t>Couvreur</w:t>
      </w:r>
      <w:proofErr w:type="spellEnd"/>
      <w:r>
        <w:t xml:space="preserve">, </w:t>
      </w:r>
      <w:proofErr w:type="spellStart"/>
      <w:r>
        <w:t>Liki</w:t>
      </w:r>
      <w:proofErr w:type="spellEnd"/>
      <w:r>
        <w:t xml:space="preserve"> II, 259). Opposing masks of the cubic faces represent Mother Earth and the Son of the Sun, probably an anthropomorphic ancestral figure associated with fructifying soil. On the other two opposing faces are cloud motifs.</w:t>
      </w:r>
    </w:p>
    <w:p w:rsidR="00B02872" w:rsidRDefault="00B02872" w:rsidP="00B02872">
      <w:pPr>
        <w:ind w:firstLine="720"/>
      </w:pPr>
      <w:proofErr w:type="spellStart"/>
      <w:r>
        <w:t>Liangzhu</w:t>
      </w:r>
      <w:proofErr w:type="spellEnd"/>
      <w:r>
        <w:t xml:space="preserve"> </w:t>
      </w:r>
      <w:proofErr w:type="spellStart"/>
      <w:r>
        <w:t>Congs</w:t>
      </w:r>
      <w:proofErr w:type="spellEnd"/>
      <w:r>
        <w:t xml:space="preserve"> are comprised of a square or nearly square exterior prism enclosing a circular inner column. The square represents Earth and the circular column represents Heaven.  The color of the </w:t>
      </w:r>
      <w:proofErr w:type="spellStart"/>
      <w:r>
        <w:t>cong</w:t>
      </w:r>
      <w:proofErr w:type="spellEnd"/>
      <w:r>
        <w:t xml:space="preserve"> also hints at this symbolism. The late Zhou ritual classic, </w:t>
      </w:r>
      <w:r w:rsidRPr="00727BD0">
        <w:rPr>
          <w:i/>
          <w:iCs/>
        </w:rPr>
        <w:t>Zhou Li</w:t>
      </w:r>
      <w:r>
        <w:t xml:space="preserve"> </w:t>
      </w:r>
      <w:r w:rsidRPr="007F43AD">
        <w:rPr>
          <w:smallCaps/>
        </w:rPr>
        <w:t>p</w:t>
      </w:r>
      <w:r>
        <w:t xml:space="preserve">, </w:t>
      </w:r>
      <w:r w:rsidRPr="007F43AD">
        <w:rPr>
          <w:i/>
          <w:iCs/>
        </w:rPr>
        <w:t>Chou Li</w:t>
      </w:r>
      <w:r>
        <w:rPr>
          <w:i/>
          <w:iCs/>
        </w:rPr>
        <w:t xml:space="preserve"> </w:t>
      </w:r>
      <w:r w:rsidRPr="000E5025">
        <w:rPr>
          <w:smallCaps/>
        </w:rPr>
        <w:t xml:space="preserve"> </w:t>
      </w:r>
      <w:proofErr w:type="spellStart"/>
      <w:r w:rsidRPr="007F43AD">
        <w:rPr>
          <w:smallCaps/>
        </w:rPr>
        <w:t>wg</w:t>
      </w:r>
      <w:proofErr w:type="spellEnd"/>
      <w:r w:rsidRPr="007F43AD">
        <w:rPr>
          <w:i/>
          <w:iCs/>
        </w:rPr>
        <w:t xml:space="preserve"> </w:t>
      </w:r>
      <w:r>
        <w:t>(</w:t>
      </w:r>
      <w:r>
        <w:rPr>
          <w:rStyle w:val="st"/>
        </w:rPr>
        <w:t>周禮</w:t>
      </w:r>
      <w:r>
        <w:rPr>
          <w:rStyle w:val="st"/>
        </w:rPr>
        <w:t xml:space="preserve">) in the </w:t>
      </w:r>
      <w: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sidRPr="00D37713">
        <w:rPr>
          <w:i/>
          <w:iCs/>
        </w:rPr>
        <w:t>bi</w:t>
      </w:r>
      <w:r>
        <w:t xml:space="preserve"> (</w:t>
      </w:r>
      <w:r w:rsidRPr="00D37713">
        <w:rPr>
          <w:smallCaps/>
        </w:rPr>
        <w:t>p</w:t>
      </w:r>
      <w:r>
        <w:t xml:space="preserve">), </w:t>
      </w:r>
      <w:r w:rsidRPr="00D37713">
        <w:rPr>
          <w:i/>
          <w:iCs/>
        </w:rPr>
        <w:t>pi</w:t>
      </w:r>
      <w:r>
        <w:t xml:space="preserve"> (</w:t>
      </w:r>
      <w:proofErr w:type="spellStart"/>
      <w:r w:rsidRPr="00D37713">
        <w:rPr>
          <w:smallCaps/>
        </w:rPr>
        <w:t>wg</w:t>
      </w:r>
      <w:proofErr w:type="spellEnd"/>
      <w:r>
        <w:t xml:space="preserve">) [round jade disk], heaven is worshipped; by the yellow </w:t>
      </w:r>
      <w:proofErr w:type="spellStart"/>
      <w:r>
        <w:t>cong</w:t>
      </w:r>
      <w:proofErr w:type="spellEnd"/>
      <w:r>
        <w:t xml:space="preserve"> (</w:t>
      </w:r>
      <w:proofErr w:type="spellStart"/>
      <w:r w:rsidRPr="00D37713">
        <w:rPr>
          <w:smallCaps/>
        </w:rPr>
        <w:t>wg</w:t>
      </w:r>
      <w:proofErr w:type="spellEnd"/>
      <w:r>
        <w:t xml:space="preserve">), </w:t>
      </w:r>
      <w:proofErr w:type="spellStart"/>
      <w:r>
        <w:t>tsung</w:t>
      </w:r>
      <w:proofErr w:type="spellEnd"/>
      <w:r>
        <w:t xml:space="preserve"> (</w:t>
      </w:r>
      <w:r w:rsidRPr="00D37713">
        <w:rPr>
          <w:smallCaps/>
        </w:rPr>
        <w:t>p</w:t>
      </w:r>
      <w:r>
        <w:t>), Earth [is worshipped]" (</w:t>
      </w:r>
      <w:proofErr w:type="spellStart"/>
      <w:r>
        <w:t>Biot</w:t>
      </w:r>
      <w:proofErr w:type="spellEnd"/>
      <w:r>
        <w:t xml:space="preserve"> 1851). This </w:t>
      </w:r>
      <w:proofErr w:type="spellStart"/>
      <w:r>
        <w:t>cong</w:t>
      </w:r>
      <w:proofErr w:type="spellEnd"/>
      <w:r>
        <w:t xml:space="preserve"> may have been once more yellow, and its present creamy off-white color is thought to have been produced by minerals leaching from the decaying body into the nephrite during burial, a process that occurs in the first weeks after interment.</w:t>
      </w:r>
    </w:p>
    <w:p w:rsidR="00B02872" w:rsidRDefault="00B02872" w:rsidP="00B02872"/>
    <w:p w:rsidR="00B02872" w:rsidRDefault="00B02872" w:rsidP="00B02872">
      <w:pPr>
        <w:ind w:firstLine="720"/>
      </w:pPr>
      <w:r>
        <w:t xml:space="preserve">According to Hayashi </w:t>
      </w:r>
      <w:proofErr w:type="spellStart"/>
      <w:r>
        <w:t>Minao</w:t>
      </w:r>
      <w:proofErr w:type="spellEnd"/>
      <w:r>
        <w:t xml:space="preserve">, a Japanese expert of </w:t>
      </w:r>
      <w:proofErr w:type="spellStart"/>
      <w:r>
        <w:t>Liangzhu</w:t>
      </w:r>
      <w:proofErr w:type="spellEnd"/>
      <w:r>
        <w:t xml:space="preserve"> jades, two-tier </w:t>
      </w:r>
      <w:proofErr w:type="spellStart"/>
      <w:r>
        <w:t>congs</w:t>
      </w:r>
      <w:proofErr w:type="spellEnd"/>
      <w:r>
        <w:t xml:space="preserve"> are the earliest and were produced in the early </w:t>
      </w:r>
      <w:proofErr w:type="spellStart"/>
      <w:r>
        <w:t>Liangzhu</w:t>
      </w:r>
      <w:proofErr w:type="spellEnd"/>
      <w:r>
        <w:t xml:space="preserve"> period, ca. 3200 BCE, based on archaeologically excavated </w:t>
      </w:r>
      <w:r>
        <w:lastRenderedPageBreak/>
        <w:t xml:space="preserve">examples (Hayashi 1973; Hayashi 1990:6). In later </w:t>
      </w:r>
      <w:proofErr w:type="spellStart"/>
      <w:r>
        <w:t>Liangzhu</w:t>
      </w:r>
      <w:proofErr w:type="spellEnd"/>
      <w:r>
        <w:t xml:space="preserve"> phases, </w:t>
      </w:r>
      <w:proofErr w:type="spellStart"/>
      <w:r>
        <w:t>congs</w:t>
      </w:r>
      <w:proofErr w:type="spellEnd"/>
      <w:r>
        <w:t xml:space="preserve"> were elongated with multiple tiers. In the early </w:t>
      </w:r>
      <w:proofErr w:type="spellStart"/>
      <w:r>
        <w:t>Liangzhu</w:t>
      </w:r>
      <w:proofErr w:type="spellEnd"/>
      <w:r>
        <w:t xml:space="preserve"> period the central hole was characteristically </w:t>
      </w:r>
      <w:proofErr w:type="spellStart"/>
      <w:r>
        <w:t>wid</w:t>
      </w:r>
      <w:proofErr w:type="spellEnd"/>
      <w:r>
        <w:t xml:space="preserve"> and as the </w:t>
      </w:r>
      <w:proofErr w:type="spellStart"/>
      <w:r>
        <w:t>congs</w:t>
      </w:r>
      <w:proofErr w:type="spellEnd"/>
      <w:r>
        <w:t xml:space="preserve"> were elongated the central holes, generally, were narrowed. </w:t>
      </w:r>
    </w:p>
    <w:p w:rsidR="00B02872" w:rsidRDefault="00B02872" w:rsidP="00B02872">
      <w:pPr>
        <w:ind w:firstLine="720"/>
      </w:pPr>
      <w:r>
        <w:t xml:space="preserve">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w:t>
      </w:r>
      <w:proofErr w:type="spellStart"/>
      <w:r>
        <w:t>Minao</w:t>
      </w:r>
      <w:proofErr w:type="spellEnd"/>
      <w:r>
        <w:t xml:space="preserve"> argues that the name of the </w:t>
      </w:r>
      <w:proofErr w:type="spellStart"/>
      <w:r>
        <w:t>cong</w:t>
      </w:r>
      <w:proofErr w:type="spellEnd"/>
      <w:r>
        <w:t>/</w:t>
      </w:r>
      <w:proofErr w:type="spellStart"/>
      <w:r>
        <w:t>tsung</w:t>
      </w:r>
      <w:proofErr w:type="spellEnd"/>
      <w:r>
        <w:t xml:space="preserve"> derived from </w:t>
      </w:r>
      <w:proofErr w:type="spellStart"/>
      <w:r>
        <w:t>zhu</w:t>
      </w:r>
      <w:proofErr w:type="spellEnd"/>
      <w:r>
        <w:t>/chu meaning "master" which we expand to "master of animal powers" (Hayashi 1990:6).</w:t>
      </w:r>
    </w:p>
    <w:p w:rsidR="00B02872" w:rsidRDefault="00B02872" w:rsidP="00B02872">
      <w:pPr>
        <w:ind w:firstLine="720"/>
      </w:pPr>
      <w:r>
        <w:t xml:space="preserve">The interior of the column was believed to be the conduit for the communication with the numinous spirits that were depicted on its external surface. </w:t>
      </w:r>
    </w:p>
    <w:p w:rsidR="00B02872" w:rsidRDefault="00B02872" w:rsidP="00B02872">
      <w:pPr>
        <w:ind w:firstLine="720"/>
      </w:pPr>
      <w:r w:rsidRPr="0055676E">
        <w:rPr>
          <w:b/>
        </w:rPr>
        <w:t xml:space="preserve">As </w:t>
      </w:r>
      <w:proofErr w:type="spellStart"/>
      <w:r w:rsidRPr="0055676E">
        <w:rPr>
          <w:b/>
        </w:rPr>
        <w:t>congs</w:t>
      </w:r>
      <w:proofErr w:type="spellEnd"/>
      <w:r w:rsidRPr="0055676E">
        <w:rPr>
          <w:b/>
        </w:rPr>
        <w:t xml:space="preserve"> became more elongated the original paring of animal and anthropomorphic masks became obliterated, with only the human mask surviving as in this example.</w:t>
      </w:r>
      <w:r>
        <w:t xml:space="preserve"> At the end point of this trend the mask became mere ridges that no longer had even an abstract likeness to a human mask.  Finally, the </w:t>
      </w:r>
      <w:proofErr w:type="spellStart"/>
      <w:r>
        <w:t>cong</w:t>
      </w:r>
      <w:proofErr w:type="spellEnd"/>
      <w:r>
        <w:t xml:space="preserve"> was no longer made of jade the divine substance but of wood. Its secularization was complete.</w:t>
      </w:r>
    </w:p>
    <w:p w:rsidR="00B02872" w:rsidRDefault="00B02872" w:rsidP="00B02872">
      <w:pPr>
        <w:ind w:firstLine="720"/>
      </w:pPr>
      <w:r>
        <w:t xml:space="preserve">The evolution of the </w:t>
      </w:r>
      <w:proofErr w:type="spellStart"/>
      <w:r>
        <w:t>cong</w:t>
      </w:r>
      <w:proofErr w:type="spellEnd"/>
      <w:r>
        <w:t xml:space="preserve"> mask, therefore, appears to have undergone a transformation from that of a shamanic device of invoking animal powers to that of purely human ancestral powers by eliminating the animal panels to that of a series of purely abstract ridges suggesting a </w:t>
      </w:r>
      <w:proofErr w:type="spellStart"/>
      <w:r>
        <w:t>semiological</w:t>
      </w:r>
      <w:proofErr w:type="spellEnd"/>
      <w:r>
        <w:t xml:space="preserve"> transformation as well: from symbolizing the numinous power of shamanic elders to symbolizing the historical succession of generations purely abstractly. </w:t>
      </w:r>
    </w:p>
    <w:p w:rsidR="00B02872" w:rsidRPr="00464E71" w:rsidRDefault="00B02872" w:rsidP="00B02872">
      <w:pPr>
        <w:rPr>
          <w:b/>
          <w:bCs/>
        </w:rPr>
      </w:pPr>
    </w:p>
    <w:p w:rsidR="00B02872" w:rsidRPr="00372547" w:rsidRDefault="00B02872" w:rsidP="00B02872">
      <w:r w:rsidRPr="00EB5DE2">
        <w:rPr>
          <w:b/>
          <w:bCs/>
        </w:rPr>
        <w:t>LC Classification:</w:t>
      </w:r>
      <w:r>
        <w:rPr>
          <w:b/>
          <w:bCs/>
        </w:rPr>
        <w:t xml:space="preserve"> </w:t>
      </w:r>
      <w:r>
        <w:t>NK5750.2.A1</w:t>
      </w:r>
    </w:p>
    <w:p w:rsidR="00B02872" w:rsidRDefault="00B02872" w:rsidP="00B02872">
      <w:r>
        <w:rPr>
          <w:rStyle w:val="Strong"/>
        </w:rPr>
        <w:t>Date or Time Horizon:</w:t>
      </w:r>
      <w:r>
        <w:t xml:space="preserve"> </w:t>
      </w:r>
      <w:proofErr w:type="spellStart"/>
      <w:r w:rsidRPr="00CF1A4F">
        <w:t>Liangzhu</w:t>
      </w:r>
      <w:proofErr w:type="spellEnd"/>
      <w:r w:rsidRPr="00CF1A4F">
        <w:t xml:space="preserve"> culture</w:t>
      </w:r>
      <w:r>
        <w:t xml:space="preserve">, lower Yangzi River Valley, early </w:t>
      </w:r>
      <w:proofErr w:type="spellStart"/>
      <w:r>
        <w:t>Liangzhu</w:t>
      </w:r>
      <w:proofErr w:type="spellEnd"/>
      <w:r>
        <w:t xml:space="preserve"> Period, ca. 3200 BCE</w:t>
      </w:r>
      <w:r>
        <w:rPr>
          <w:rStyle w:val="Strong"/>
        </w:rPr>
        <w:t xml:space="preserve"> Geographical Area:</w:t>
      </w:r>
      <w:r>
        <w:t xml:space="preserve"> </w:t>
      </w:r>
      <w:proofErr w:type="spellStart"/>
      <w:r w:rsidRPr="00CF1A4F">
        <w:t>Liangzhu</w:t>
      </w:r>
      <w:proofErr w:type="spellEnd"/>
      <w:r w:rsidRPr="00CF1A4F">
        <w:t xml:space="preserve"> culture</w:t>
      </w:r>
      <w:r>
        <w:t>, lower Yangzi River Valley</w:t>
      </w:r>
    </w:p>
    <w:p w:rsidR="00B02872" w:rsidRDefault="00B02872" w:rsidP="00B02872">
      <w:pPr>
        <w:rPr>
          <w:b/>
        </w:rPr>
      </w:pPr>
      <w:r w:rsidRPr="0011252F">
        <w:rPr>
          <w:b/>
        </w:rPr>
        <w:t>Map</w:t>
      </w:r>
      <w:r>
        <w:rPr>
          <w:b/>
        </w:rPr>
        <w:t>:</w:t>
      </w:r>
      <w:r w:rsidRPr="0011252F">
        <w:rPr>
          <w:b/>
        </w:rPr>
        <w:t xml:space="preserve"> </w:t>
      </w:r>
    </w:p>
    <w:p w:rsidR="00B02872" w:rsidRDefault="00B02872" w:rsidP="00B02872">
      <w:pPr>
        <w:rPr>
          <w:noProof/>
          <w:lang w:eastAsia="en-US"/>
        </w:rPr>
      </w:pPr>
      <w:r w:rsidRPr="003F292F">
        <w:rPr>
          <w:noProof/>
          <w:lang w:eastAsia="en-US"/>
        </w:rPr>
        <w:drawing>
          <wp:inline distT="0" distB="0" distL="0" distR="0">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B02872" w:rsidRDefault="00B02872" w:rsidP="00B02872">
      <w:pPr>
        <w:rPr>
          <w:noProof/>
          <w:lang w:eastAsia="en-US"/>
        </w:rPr>
      </w:pPr>
      <w:r>
        <w:rPr>
          <w:noProof/>
          <w:lang w:eastAsia="en-US"/>
        </w:rPr>
        <w:t>Fig. 7. Locationof Liangzhu site proper. Source: Google Earth</w:t>
      </w:r>
    </w:p>
    <w:p w:rsidR="00B02872" w:rsidRDefault="00B02872" w:rsidP="00B02872">
      <w:pPr>
        <w:rPr>
          <w:b/>
        </w:rPr>
      </w:pPr>
    </w:p>
    <w:p w:rsidR="00B02872" w:rsidRDefault="00B02872" w:rsidP="00B02872">
      <w:pPr>
        <w:rPr>
          <w:noProof/>
          <w:lang w:eastAsia="en-US"/>
        </w:rPr>
      </w:pPr>
      <w:r w:rsidRPr="00C80840">
        <w:rPr>
          <w:noProof/>
          <w:lang w:eastAsia="en-US"/>
        </w:rPr>
        <w:lastRenderedPageBreak/>
        <w:drawing>
          <wp:inline distT="0" distB="0" distL="0" distR="0">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B02872" w:rsidRDefault="00B02872" w:rsidP="00B02872">
      <w:pPr>
        <w:rPr>
          <w:noProof/>
          <w:lang w:eastAsia="en-US"/>
        </w:rPr>
      </w:pPr>
      <w:r>
        <w:rPr>
          <w:noProof/>
          <w:lang w:eastAsia="en-US"/>
        </w:rPr>
        <w:t xml:space="preserve">Fig. 8. Detail of Liangzhu site complex surrounding Taihu. After </w:t>
      </w:r>
      <w:r>
        <w:t>Zhou Ying 2007.</w:t>
      </w:r>
    </w:p>
    <w:p w:rsidR="00B02872" w:rsidRDefault="00B02872" w:rsidP="00B02872">
      <w:pPr>
        <w:rPr>
          <w:noProof/>
          <w:lang w:eastAsia="en-US"/>
        </w:rPr>
      </w:pPr>
    </w:p>
    <w:p w:rsidR="00B02872" w:rsidRDefault="00B02872" w:rsidP="00B02872">
      <w:pPr>
        <w:rPr>
          <w:b/>
        </w:rPr>
      </w:pPr>
      <w:r w:rsidRPr="00C80840">
        <w:rPr>
          <w:noProof/>
          <w:lang w:eastAsia="en-US"/>
        </w:rPr>
        <w:lastRenderedPageBreak/>
        <w:drawing>
          <wp:inline distT="0" distB="0" distL="0" distR="0">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B02872" w:rsidRPr="00EA0C4C" w:rsidRDefault="00B02872" w:rsidP="00B02872">
      <w:r>
        <w:rPr>
          <w:b/>
        </w:rPr>
        <w:t xml:space="preserve">Fig. 9. </w:t>
      </w:r>
      <w:r>
        <w:t xml:space="preserve">Detail of </w:t>
      </w:r>
      <w:proofErr w:type="spellStart"/>
      <w:r>
        <w:t>Liangzhu</w:t>
      </w:r>
      <w:proofErr w:type="spellEnd"/>
      <w:r>
        <w:t xml:space="preserve"> site proper</w:t>
      </w:r>
      <w:r w:rsidRPr="00EA0C4C">
        <w:t xml:space="preserve">. </w:t>
      </w:r>
      <w:r>
        <w:t>After Zhou Ying 2007.</w:t>
      </w:r>
    </w:p>
    <w:p w:rsidR="00B02872" w:rsidRDefault="00B02872" w:rsidP="00B02872">
      <w:pPr>
        <w:rPr>
          <w:b/>
        </w:rPr>
      </w:pPr>
    </w:p>
    <w:p w:rsidR="00B02872" w:rsidRDefault="00B02872" w:rsidP="00B02872">
      <w:r w:rsidRPr="0011252F">
        <w:rPr>
          <w:b/>
        </w:rPr>
        <w:t>GPS coordinates:</w:t>
      </w:r>
      <w:r>
        <w:rPr>
          <w:b/>
        </w:rPr>
        <w:t xml:space="preserve"> </w:t>
      </w:r>
    </w:p>
    <w:p w:rsidR="00B02872" w:rsidRDefault="00B02872" w:rsidP="00B02872">
      <w:pPr>
        <w:pStyle w:val="NormalWeb"/>
        <w:spacing w:before="0" w:beforeAutospacing="0" w:after="0" w:afterAutospacing="0"/>
      </w:pPr>
      <w:r>
        <w:t>Northeast corner: N 30°24'48", E 120°00'17"</w:t>
      </w:r>
    </w:p>
    <w:p w:rsidR="00B02872" w:rsidRDefault="00B02872" w:rsidP="00B02872">
      <w:pPr>
        <w:pStyle w:val="NormalWeb"/>
        <w:spacing w:before="0" w:beforeAutospacing="0" w:after="0" w:afterAutospacing="0"/>
      </w:pPr>
      <w:r>
        <w:t>Northwest corner: N 30°24'41", E 119°58'58"</w:t>
      </w:r>
    </w:p>
    <w:p w:rsidR="00B02872" w:rsidRDefault="00B02872" w:rsidP="00B02872">
      <w:pPr>
        <w:pStyle w:val="NormalWeb"/>
        <w:spacing w:before="0" w:beforeAutospacing="0" w:after="0" w:afterAutospacing="0"/>
      </w:pPr>
      <w:r>
        <w:t>Southeast corner: N 30°23'20", E 120 00'19"</w:t>
      </w:r>
    </w:p>
    <w:p w:rsidR="00B02872" w:rsidRDefault="00B02872" w:rsidP="00B02872">
      <w:pPr>
        <w:pStyle w:val="NormalWeb"/>
        <w:spacing w:before="0" w:beforeAutospacing="0" w:after="0" w:afterAutospacing="0"/>
      </w:pPr>
      <w:r>
        <w:t>Southwest corner: N 30°22'55", E 119°58'28"</w:t>
      </w:r>
    </w:p>
    <w:p w:rsidR="00B02872" w:rsidRPr="0011252F" w:rsidRDefault="00B02872" w:rsidP="00B02872">
      <w:pPr>
        <w:rPr>
          <w:b/>
        </w:rPr>
      </w:pPr>
    </w:p>
    <w:p w:rsidR="00B02872" w:rsidRDefault="00B02872" w:rsidP="00B02872">
      <w:r>
        <w:rPr>
          <w:rStyle w:val="Strong"/>
        </w:rPr>
        <w:t>Cultural Affiliation:</w:t>
      </w:r>
      <w:r>
        <w:t xml:space="preserve"> </w:t>
      </w:r>
      <w:proofErr w:type="spellStart"/>
      <w:r w:rsidRPr="00CF1A4F">
        <w:t>Liangzhu</w:t>
      </w:r>
      <w:proofErr w:type="spellEnd"/>
      <w:r w:rsidRPr="00CF1A4F">
        <w:t xml:space="preserve"> culture</w:t>
      </w:r>
      <w:r>
        <w:t>, lower Yangzi River Valley, 3300-2250 BCE</w:t>
      </w:r>
    </w:p>
    <w:p w:rsidR="00B02872" w:rsidRDefault="00B02872" w:rsidP="00B02872">
      <w:r>
        <w:rPr>
          <w:rStyle w:val="Strong"/>
        </w:rPr>
        <w:t>Medium:</w:t>
      </w:r>
      <w:r>
        <w:t xml:space="preserve"> Jade</w:t>
      </w:r>
    </w:p>
    <w:p w:rsidR="00B02872" w:rsidRDefault="00B02872" w:rsidP="00B02872">
      <w:r>
        <w:rPr>
          <w:rStyle w:val="Strong"/>
        </w:rPr>
        <w:t>Dimensions:</w:t>
      </w:r>
      <w:r>
        <w:t xml:space="preserve"> </w:t>
      </w:r>
    </w:p>
    <w:p w:rsidR="00B02872" w:rsidRDefault="00B02872" w:rsidP="00B02872">
      <w:r>
        <w:rPr>
          <w:rStyle w:val="Strong"/>
        </w:rPr>
        <w:t xml:space="preserve">Weight: </w:t>
      </w:r>
    </w:p>
    <w:p w:rsidR="00B02872" w:rsidRPr="00763435" w:rsidRDefault="00B02872" w:rsidP="00B02872">
      <w:pPr>
        <w:rPr>
          <w:rStyle w:val="Strong"/>
          <w:b w:val="0"/>
        </w:rPr>
      </w:pPr>
      <w:r>
        <w:rPr>
          <w:rStyle w:val="Strong"/>
        </w:rPr>
        <w:t xml:space="preserve">Condition: </w:t>
      </w:r>
      <w:r w:rsidRPr="00763435">
        <w:rPr>
          <w:rStyle w:val="Strong"/>
          <w:b w:val="0"/>
        </w:rPr>
        <w:t>original</w:t>
      </w:r>
    </w:p>
    <w:p w:rsidR="00B02872" w:rsidRDefault="00B02872" w:rsidP="00B02872">
      <w:pPr>
        <w:rPr>
          <w:b/>
          <w:bCs/>
        </w:rPr>
      </w:pPr>
      <w:r>
        <w:rPr>
          <w:rStyle w:val="Strong"/>
        </w:rPr>
        <w:t>Provenance:</w:t>
      </w:r>
      <w:r>
        <w:t xml:space="preserve"> </w:t>
      </w:r>
    </w:p>
    <w:p w:rsidR="005D2EF6" w:rsidRDefault="005D2EF6" w:rsidP="005D2EF6">
      <w:pPr>
        <w:rPr>
          <w:b/>
          <w:bCs/>
        </w:rPr>
      </w:pPr>
      <w:r>
        <w:rPr>
          <w:b/>
          <w:bCs/>
        </w:rPr>
        <w:t>Discussion:</w:t>
      </w:r>
    </w:p>
    <w:p w:rsidR="005D2EF6" w:rsidRDefault="005D2EF6" w:rsidP="005D2EF6">
      <w:pPr>
        <w:ind w:firstLine="720"/>
      </w:pPr>
      <w:proofErr w:type="spellStart"/>
      <w:r w:rsidRPr="00B918F0">
        <w:rPr>
          <w:bCs/>
        </w:rPr>
        <w:t>Liangzhu</w:t>
      </w:r>
      <w:proofErr w:type="spellEnd"/>
      <w:r w:rsidRPr="00B918F0">
        <w:rPr>
          <w:bCs/>
        </w:rPr>
        <w:t xml:space="preserve"> </w:t>
      </w:r>
      <w:r>
        <w:t xml:space="preserve">(3400–2250 BCE) in </w:t>
      </w:r>
      <w:proofErr w:type="spellStart"/>
      <w:r w:rsidRPr="00F6206E">
        <w:t>Yuhang</w:t>
      </w:r>
      <w:proofErr w:type="spellEnd"/>
      <w:r w:rsidRPr="00F6206E">
        <w:t xml:space="preserve">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xml:space="preserve">. Jade and other expensive wares (such as silk, lacquerware, and ivory) characterized the social symbolism of </w:t>
      </w:r>
      <w:proofErr w:type="spellStart"/>
      <w:r>
        <w:t>Liangzhu</w:t>
      </w:r>
      <w:proofErr w:type="spellEnd"/>
      <w:r>
        <w:t xml:space="preserve"> élites which they used in ritual performances and dances as well as in grave goods..</w:t>
      </w:r>
    </w:p>
    <w:p w:rsidR="005D2EF6" w:rsidRDefault="005D2EF6" w:rsidP="005D2EF6">
      <w:pPr>
        <w:ind w:firstLine="720"/>
      </w:pPr>
      <w:r w:rsidRPr="00472CEF">
        <w:rPr>
          <w:rStyle w:val="Emphasis"/>
          <w:i w:val="0"/>
        </w:rPr>
        <w:t xml:space="preserve">DNA from </w:t>
      </w:r>
      <w:proofErr w:type="spellStart"/>
      <w:r w:rsidRPr="00472CEF">
        <w:rPr>
          <w:rStyle w:val="Emphasis"/>
          <w:i w:val="0"/>
        </w:rPr>
        <w:t>Liangzhu</w:t>
      </w:r>
      <w:proofErr w:type="spellEnd"/>
      <w:r>
        <w:rPr>
          <w:rStyle w:val="st"/>
        </w:rPr>
        <w:t xml:space="preserve"> culture sites that existed around </w:t>
      </w:r>
      <w:proofErr w:type="spellStart"/>
      <w:r>
        <w:rPr>
          <w:rStyle w:val="st"/>
        </w:rPr>
        <w:t>Taihu</w:t>
      </w:r>
      <w:proofErr w:type="spellEnd"/>
      <w:r>
        <w:rPr>
          <w:rStyle w:val="st"/>
        </w:rPr>
        <w:t xml:space="preserve"> Lake and the mouth of the Yangtze River</w:t>
      </w:r>
      <w:r>
        <w:t xml:space="preserve"> exhibit high frequencies of </w:t>
      </w:r>
      <w:r w:rsidRPr="00F6206E">
        <w:t>Haplogroup O1</w:t>
      </w:r>
      <w:r>
        <w:t xml:space="preserve"> </w:t>
      </w:r>
      <w:r>
        <w:rPr>
          <w:rStyle w:val="st"/>
        </w:rPr>
        <w:t xml:space="preserve">which was absent in other archaeological sites inland. </w:t>
      </w:r>
      <w:r w:rsidRPr="00F6206E">
        <w:t>Haplogroup O1</w:t>
      </w:r>
      <w:r>
        <w:rPr>
          <w:rStyle w:val="st"/>
        </w:rPr>
        <w:t xml:space="preserve"> </w:t>
      </w:r>
      <w:r>
        <w:t xml:space="preserve">is common to modern </w:t>
      </w:r>
      <w:r w:rsidRPr="00F6206E">
        <w:t>Austronesian</w:t>
      </w:r>
      <w:r>
        <w:t xml:space="preserve">s. </w:t>
      </w:r>
      <w:r>
        <w:rPr>
          <w:rStyle w:val="st"/>
        </w:rPr>
        <w:t xml:space="preserve">The Taiwanese Aborigines/Taiwanese </w:t>
      </w:r>
      <w:r>
        <w:rPr>
          <w:rStyle w:val="st"/>
        </w:rPr>
        <w:lastRenderedPageBreak/>
        <w:t>Austronesians (TAN) (</w:t>
      </w:r>
      <w:r>
        <w:rPr>
          <w:rStyle w:val="Emphasis"/>
        </w:rPr>
        <w:t>O1</w:t>
      </w:r>
      <w:r>
        <w:rPr>
          <w:rStyle w:val="st"/>
        </w:rPr>
        <w:t xml:space="preserve">) probably came from those </w:t>
      </w:r>
      <w:proofErr w:type="spellStart"/>
      <w:r>
        <w:rPr>
          <w:rStyle w:val="st"/>
        </w:rPr>
        <w:t>Liangzhu</w:t>
      </w:r>
      <w:proofErr w:type="spellEnd"/>
      <w:r>
        <w:rPr>
          <w:rStyle w:val="st"/>
        </w:rPr>
        <w:t xml:space="preserve"> Austronesians (LAN) who were displaced from Southern China by the demise of the LAN perhaps induced by the meteor of ca 4500 BCE that struck at the location of </w:t>
      </w:r>
      <w:proofErr w:type="spellStart"/>
      <w:r>
        <w:rPr>
          <w:rStyle w:val="st"/>
        </w:rPr>
        <w:t>Taihu</w:t>
      </w:r>
      <w:proofErr w:type="spellEnd"/>
      <w:r>
        <w:rPr>
          <w:rStyle w:val="st"/>
        </w:rPr>
        <w:t xml:space="preserve"> Lake. LAN culture sites that existed around </w:t>
      </w:r>
      <w:proofErr w:type="spellStart"/>
      <w:r>
        <w:rPr>
          <w:rStyle w:val="st"/>
        </w:rPr>
        <w:t>Taihu</w:t>
      </w:r>
      <w:proofErr w:type="spellEnd"/>
      <w:r>
        <w:rPr>
          <w:rStyle w:val="st"/>
        </w:rPr>
        <w:t xml:space="preserve"> Lake and the mouth of the Yangtze River were at risk from such an event, and by </w:t>
      </w:r>
      <w:r>
        <w:t xml:space="preserve">ca 4200 BP </w:t>
      </w:r>
      <w:r>
        <w:rPr>
          <w:rStyle w:val="st"/>
        </w:rPr>
        <w:t>LAN</w:t>
      </w:r>
      <w:r>
        <w:t xml:space="preserve"> succumbed to a series extreme floods that interrupted the cultural layers with intrusions of mud and sand. </w:t>
      </w:r>
      <w:r>
        <w:rPr>
          <w:rStyle w:val="st"/>
        </w:rPr>
        <w:t xml:space="preserve"> </w:t>
      </w:r>
    </w:p>
    <w:p w:rsidR="00B02872" w:rsidRDefault="00B02872" w:rsidP="00B02872">
      <w:pPr>
        <w:rPr>
          <w:b/>
          <w:bCs/>
        </w:rPr>
      </w:pPr>
    </w:p>
    <w:p w:rsidR="00CB300E" w:rsidRPr="0055676E" w:rsidRDefault="00CB300E" w:rsidP="00CB300E">
      <w:pPr>
        <w:rPr>
          <w:b/>
          <w:bCs/>
          <w:lang w:val="fr-FR"/>
        </w:rPr>
      </w:pPr>
      <w:proofErr w:type="spellStart"/>
      <w:r w:rsidRPr="0055676E">
        <w:rPr>
          <w:b/>
          <w:bCs/>
          <w:lang w:val="fr-FR"/>
        </w:rPr>
        <w:t>References</w:t>
      </w:r>
      <w:proofErr w:type="spellEnd"/>
      <w:r w:rsidRPr="0055676E">
        <w:rPr>
          <w:b/>
          <w:bCs/>
          <w:lang w:val="fr-FR"/>
        </w:rPr>
        <w:t>:</w:t>
      </w:r>
    </w:p>
    <w:p w:rsidR="00CB300E" w:rsidRPr="00763435" w:rsidRDefault="00CB300E" w:rsidP="00CB300E">
      <w:pPr>
        <w:rPr>
          <w:lang w:val="fr-FR"/>
        </w:rPr>
      </w:pPr>
      <w:r w:rsidRPr="00763435">
        <w:rPr>
          <w:lang w:val="fr-FR"/>
        </w:rPr>
        <w:t xml:space="preserve">Biot, Jean Baptiste. 1851. </w:t>
      </w:r>
      <w:r w:rsidRPr="009A0044">
        <w:rPr>
          <w:i/>
          <w:lang w:val="fr-FR"/>
        </w:rPr>
        <w:t xml:space="preserve">Le </w:t>
      </w:r>
      <w:proofErr w:type="spellStart"/>
      <w:r w:rsidRPr="009A0044">
        <w:rPr>
          <w:i/>
          <w:lang w:val="fr-FR"/>
        </w:rPr>
        <w:t>Tcheou</w:t>
      </w:r>
      <w:proofErr w:type="spellEnd"/>
      <w:r w:rsidRPr="009A0044">
        <w:rPr>
          <w:i/>
          <w:lang w:val="fr-FR"/>
        </w:rPr>
        <w:t xml:space="preserve">-li: ou, Rites des </w:t>
      </w:r>
      <w:proofErr w:type="spellStart"/>
      <w:r w:rsidRPr="009A0044">
        <w:rPr>
          <w:i/>
          <w:lang w:val="fr-FR"/>
        </w:rPr>
        <w:t>Tcheou</w:t>
      </w:r>
      <w:proofErr w:type="spellEnd"/>
      <w:r w:rsidRPr="00763435">
        <w:rPr>
          <w:lang w:val="fr-FR"/>
        </w:rPr>
        <w:t>. Paris: Imprimerie nationale, 1851. 3v.</w:t>
      </w:r>
    </w:p>
    <w:p w:rsidR="00CB300E" w:rsidRDefault="00CB300E" w:rsidP="00CB300E">
      <w:pPr>
        <w:rPr>
          <w:smallCaps/>
          <w:lang w:val="fr-FR"/>
        </w:rPr>
      </w:pPr>
    </w:p>
    <w:p w:rsidR="00CB300E" w:rsidRDefault="00CB300E" w:rsidP="00CB300E">
      <w:pPr>
        <w:rPr>
          <w:rFonts w:hAnsi="Symbol" w:hint="eastAsia"/>
        </w:rPr>
      </w:pPr>
      <w:r w:rsidRPr="0029345F">
        <w:rPr>
          <w:lang w:val="fr-FR"/>
        </w:rPr>
        <w:t xml:space="preserve">Chang, K.C., Xu, P. and Lu, L. 2005. </w:t>
      </w:r>
      <w:r>
        <w:rPr>
          <w:i/>
          <w:iCs/>
        </w:rPr>
        <w:t>The formation of Chinese civilization: an archaeological perspective</w:t>
      </w:r>
      <w:r>
        <w:t>. New Haven: Yale University Press.</w:t>
      </w:r>
      <w:r>
        <w:rPr>
          <w:rFonts w:hAnsi="Symbol"/>
        </w:rPr>
        <w:t xml:space="preserve"> </w:t>
      </w:r>
    </w:p>
    <w:p w:rsidR="00CB300E" w:rsidRDefault="00CB300E" w:rsidP="00CB300E">
      <w:pPr>
        <w:rPr>
          <w:smallCaps/>
        </w:rPr>
      </w:pPr>
    </w:p>
    <w:p w:rsidR="00CB300E" w:rsidRPr="00D737F5" w:rsidRDefault="00CB300E" w:rsidP="00CB300E">
      <w:r w:rsidRPr="00D737F5">
        <w:t>Childs-Johnson, Elizabeth.</w:t>
      </w:r>
      <w:r>
        <w:t xml:space="preserve"> 1988. </w:t>
      </w:r>
      <w:r w:rsidRPr="00B803CB">
        <w:rPr>
          <w:i/>
          <w:iCs/>
        </w:rPr>
        <w:t>Ritual and Power: Jades of Ancient China</w:t>
      </w:r>
      <w:r>
        <w:t>. New York: China House Gallery, China Institute in America.</w:t>
      </w:r>
    </w:p>
    <w:p w:rsidR="00CB300E" w:rsidRDefault="00CB300E" w:rsidP="00CB300E"/>
    <w:p w:rsidR="00CB300E" w:rsidRPr="00D737F5" w:rsidRDefault="00CB300E" w:rsidP="00CB300E">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Beijing: </w:t>
      </w:r>
      <w:r>
        <w:t xml:space="preserve">The </w:t>
      </w:r>
      <w:r w:rsidRPr="00D737F5">
        <w:t xml:space="preserve">Science Press, China Science and Technology Publishing and Media Co., Ltd., </w:t>
      </w:r>
      <w:r>
        <w:t xml:space="preserve">2009, </w:t>
      </w:r>
      <w:r w:rsidRPr="00D737F5">
        <w:t>pp. 291-393.</w:t>
      </w:r>
    </w:p>
    <w:p w:rsidR="00CB300E" w:rsidRDefault="00CB300E" w:rsidP="00CB300E"/>
    <w:p w:rsidR="00CB300E" w:rsidRDefault="00CB300E" w:rsidP="00CB300E">
      <w:r>
        <w:t xml:space="preserve">Gu Fang. 2005. </w:t>
      </w:r>
      <w:r w:rsidRPr="00B803CB">
        <w:rPr>
          <w:i/>
          <w:iCs/>
        </w:rPr>
        <w:t>Complete collection of unearthed jades in China</w:t>
      </w:r>
      <w:r>
        <w:t xml:space="preserve">. 15 v. Beijing: </w:t>
      </w:r>
      <w:r w:rsidRPr="00D737F5">
        <w:t>China Science and Technolog</w:t>
      </w:r>
      <w:r>
        <w:t xml:space="preserve">y Publishing and Media Co., Ltd. </w:t>
      </w:r>
    </w:p>
    <w:p w:rsidR="00CB300E" w:rsidRPr="0055676E" w:rsidRDefault="00CB300E" w:rsidP="00CB300E">
      <w:pPr>
        <w:rPr>
          <w:smallCaps/>
        </w:rPr>
      </w:pPr>
    </w:p>
    <w:p w:rsidR="00CB300E" w:rsidRDefault="00CB300E" w:rsidP="00CB300E">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FD621F">
        <w:fldChar w:fldCharType="begin"/>
      </w:r>
      <w:r w:rsidR="00FD621F">
        <w:instrText xml:space="preserve"> INCLUDEPICTURE  "http://lms01.harvard.edu:80/exlibris/aleph/u20_1/alephe/www_f_eng/icon/f-separator.gif" \* MERGEFORMATINET </w:instrText>
      </w:r>
      <w:r w:rsidR="00FD621F">
        <w:fldChar w:fldCharType="separate"/>
      </w:r>
      <w:r w:rsidR="00EB7127">
        <w:fldChar w:fldCharType="begin"/>
      </w:r>
      <w:r w:rsidR="00EB7127">
        <w:instrText xml:space="preserve"> INCLUDEPICTURE  "http://lms01.harvard.edu:80/exlibris/aleph/u20_1/alephe/www_f_eng/icon/f-separator.gif" \* MERGEFORMATINET </w:instrText>
      </w:r>
      <w:r w:rsidR="00EB7127">
        <w:fldChar w:fldCharType="separate"/>
      </w:r>
      <w:r w:rsidR="008A0C72">
        <w:fldChar w:fldCharType="begin"/>
      </w:r>
      <w:r w:rsidR="008A0C72">
        <w:instrText xml:space="preserve"> </w:instrText>
      </w:r>
      <w:r w:rsidR="008A0C72">
        <w:instrText>INCLUDEPICTURE  "http://lms01.harvard.edu:80/exlibris/aleph/u20_1/alephe/www_f_eng/icon/f-separator.gif" \* MERGEFORMATINET</w:instrText>
      </w:r>
      <w:r w:rsidR="008A0C72">
        <w:instrText xml:space="preserve"> </w:instrText>
      </w:r>
      <w:r w:rsidR="008A0C72">
        <w:fldChar w:fldCharType="separate"/>
      </w:r>
      <w:r w:rsidR="008A0C72">
        <w:rPr>
          <w:noProof/>
        </w:rPr>
        <w:pict>
          <v:shape id="_x0000_i1026" type="#_x0000_t75" alt="Link" style="width:1.1pt;height:1.1pt;mso-width-percent:0;mso-height-percent:0;mso-width-percent:0;mso-height-percent:0">
            <v:imagedata r:id="rId13" r:href="rId14"/>
          </v:shape>
        </w:pict>
      </w:r>
      <w:r w:rsidR="008A0C72">
        <w:fldChar w:fldCharType="end"/>
      </w:r>
      <w:r w:rsidR="00EB7127">
        <w:fldChar w:fldCharType="end"/>
      </w:r>
      <w:r w:rsidR="00FD621F">
        <w:fldChar w:fldCharType="end"/>
      </w:r>
      <w:r>
        <w:fldChar w:fldCharType="end"/>
      </w:r>
      <w:r w:rsidRPr="00B33904">
        <w:fldChar w:fldCharType="end"/>
      </w:r>
      <w:r w:rsidRPr="00B33904">
        <w:t>林巳奈夫</w:t>
      </w:r>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FD621F">
        <w:fldChar w:fldCharType="begin"/>
      </w:r>
      <w:r w:rsidR="00FD621F">
        <w:instrText xml:space="preserve"> INCLUDEPICTURE  "http://lms01.harvard.edu:80/exlibris/aleph/u20_1/alephe/www_f_eng/icon/f-separator.gif" \* MERGEFORMATINET </w:instrText>
      </w:r>
      <w:r w:rsidR="00FD621F">
        <w:fldChar w:fldCharType="separate"/>
      </w:r>
      <w:r w:rsidR="00EB7127">
        <w:fldChar w:fldCharType="begin"/>
      </w:r>
      <w:r w:rsidR="00EB7127">
        <w:instrText xml:space="preserve"> INCLUDEPICTURE  "http://lms01.harvard.edu:80/exlibris/aleph/u20_1/alephe/www_f_eng/icon/f-separator.gif" \* MERGEFORMATINET </w:instrText>
      </w:r>
      <w:r w:rsidR="00EB7127">
        <w:fldChar w:fldCharType="separate"/>
      </w:r>
      <w:r w:rsidR="008A0C72">
        <w:fldChar w:fldCharType="begin"/>
      </w:r>
      <w:r w:rsidR="008A0C72">
        <w:instrText xml:space="preserve"> </w:instrText>
      </w:r>
      <w:r w:rsidR="008A0C72">
        <w:instrText>INCLUDEPICTURE  "http://lms01.harvard.edu:80/exlibris/aleph/u20_1/alephe/www_f_eng/icon/f-separator.gif" \* MERGEFORMATINET</w:instrText>
      </w:r>
      <w:r w:rsidR="008A0C72">
        <w:instrText xml:space="preserve"> </w:instrText>
      </w:r>
      <w:r w:rsidR="008A0C72">
        <w:fldChar w:fldCharType="separate"/>
      </w:r>
      <w:r w:rsidR="008A0C72">
        <w:rPr>
          <w:noProof/>
        </w:rPr>
        <w:pict>
          <v:shape id="_x0000_i1025" type="#_x0000_t75" alt="Link" style="width:1.1pt;height:1.1pt;mso-width-percent:0;mso-height-percent:0;mso-width-percent:0;mso-height-percent:0">
            <v:imagedata r:id="rId13" r:href="rId15"/>
          </v:shape>
        </w:pict>
      </w:r>
      <w:r w:rsidR="008A0C72">
        <w:fldChar w:fldCharType="end"/>
      </w:r>
      <w:r w:rsidR="00EB7127">
        <w:fldChar w:fldCharType="end"/>
      </w:r>
      <w:r w:rsidR="00FD621F">
        <w:fldChar w:fldCharType="end"/>
      </w:r>
      <w:r>
        <w:fldChar w:fldCharType="end"/>
      </w:r>
      <w:r w:rsidRPr="00B33904">
        <w:fldChar w:fldCharType="end"/>
      </w:r>
      <w:r w:rsidRPr="00B33904">
        <w:t>中國古玉の研究</w:t>
      </w:r>
      <w:r w:rsidRPr="002B592B">
        <w:t xml:space="preserve">. </w:t>
      </w:r>
      <w:r w:rsidRPr="00B33904">
        <w:t xml:space="preserve">Tōkyō : Yoshikawa </w:t>
      </w:r>
      <w:proofErr w:type="spellStart"/>
      <w:r w:rsidRPr="00B33904">
        <w:t>Kōbunkan</w:t>
      </w:r>
      <w:proofErr w:type="spellEnd"/>
      <w:r w:rsidRPr="00B33904">
        <w:t xml:space="preserve">; </w:t>
      </w:r>
      <w:r w:rsidRPr="00B33904">
        <w:t>東京</w:t>
      </w:r>
      <w:r w:rsidRPr="00B33904">
        <w:t xml:space="preserve"> : </w:t>
      </w:r>
      <w:r w:rsidRPr="00B33904">
        <w:t>吉川弘文館</w:t>
      </w:r>
      <w:r w:rsidRPr="00B33904">
        <w:t>, 1991</w:t>
      </w:r>
      <w:r>
        <w:t>.</w:t>
      </w:r>
    </w:p>
    <w:p w:rsidR="00CB300E" w:rsidRPr="002B592B" w:rsidRDefault="00CB300E" w:rsidP="00CB300E">
      <w:pPr>
        <w:rPr>
          <w:smallCaps/>
        </w:rPr>
      </w:pPr>
    </w:p>
    <w:p w:rsidR="00CB300E" w:rsidRDefault="00CB300E" w:rsidP="00CB300E">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Tsung/Cong,”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CB300E" w:rsidRDefault="00CB300E" w:rsidP="00CB300E">
      <w:pPr>
        <w:rPr>
          <w:smallCaps/>
        </w:rPr>
      </w:pPr>
    </w:p>
    <w:p w:rsidR="00CB300E" w:rsidRDefault="00CB300E" w:rsidP="00CB300E">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CB300E" w:rsidRDefault="00CB300E" w:rsidP="00CB300E"/>
    <w:p w:rsidR="00CB300E" w:rsidRPr="00B33904" w:rsidRDefault="00CB300E" w:rsidP="00CB300E">
      <w:r>
        <w:t xml:space="preserve">Laufer,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CB300E" w:rsidRDefault="00CB300E" w:rsidP="00CB300E"/>
    <w:p w:rsidR="00CB300E" w:rsidRPr="000C75BE" w:rsidRDefault="00CB300E" w:rsidP="00CB300E">
      <w:pPr>
        <w:rPr>
          <w:rStyle w:val="HTMLCite"/>
          <w:i w:val="0"/>
        </w:rPr>
      </w:pPr>
      <w:r w:rsidRPr="000C75BE">
        <w:rPr>
          <w:rStyle w:val="HTMLCite"/>
        </w:rPr>
        <w:t xml:space="preserve">Li, Hui; Huang, Ying; </w:t>
      </w:r>
      <w:proofErr w:type="spellStart"/>
      <w:r w:rsidRPr="000C75BE">
        <w:rPr>
          <w:rStyle w:val="HTMLCite"/>
        </w:rPr>
        <w:t>Mustavich</w:t>
      </w:r>
      <w:proofErr w:type="spellEnd"/>
      <w:r w:rsidRPr="000C75BE">
        <w:rPr>
          <w:rStyle w:val="HTMLCite"/>
        </w:rPr>
        <w:t>, Laura F.; Zhang, Fan; Tan, Jing-Ze; Wang, ling-E; Q</w:t>
      </w:r>
      <w:r>
        <w:rPr>
          <w:rStyle w:val="HTMLCite"/>
        </w:rPr>
        <w:t xml:space="preserve">ian, Ji; Gao, Meng-He;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0C75BE">
        <w:rPr>
          <w:rStyle w:val="HTMLCite"/>
          <w:b/>
          <w:bCs/>
        </w:rPr>
        <w:t>122</w:t>
      </w:r>
      <w:r w:rsidRPr="000C75BE">
        <w:rPr>
          <w:rStyle w:val="HTMLCite"/>
        </w:rPr>
        <w:t>: 383–388.</w:t>
      </w:r>
    </w:p>
    <w:p w:rsidR="00CB300E" w:rsidRDefault="00CB300E" w:rsidP="00CB300E">
      <w:pPr>
        <w:rPr>
          <w:rFonts w:hAnsi="Symbol" w:hint="eastAsia"/>
        </w:rPr>
      </w:pPr>
    </w:p>
    <w:p w:rsidR="00CB300E" w:rsidRDefault="00CB300E" w:rsidP="00CB300E">
      <w:r>
        <w:t xml:space="preserve">Lu </w:t>
      </w:r>
      <w:proofErr w:type="spellStart"/>
      <w:r>
        <w:t>Wenbao</w:t>
      </w:r>
      <w:proofErr w:type="spellEnd"/>
      <w:r>
        <w:t xml:space="preserve">. 1998. Cong-shaped bead. In </w:t>
      </w:r>
      <w:proofErr w:type="spellStart"/>
      <w:r>
        <w:t>Liangzhu</w:t>
      </w:r>
      <w:proofErr w:type="spellEnd"/>
      <w:r>
        <w:t xml:space="preserve"> Culture Museum, ed., The dawn of Chinese civilization: Jades of the </w:t>
      </w:r>
      <w:proofErr w:type="spellStart"/>
      <w:r>
        <w:t>Liangzhu</w:t>
      </w:r>
      <w:proofErr w:type="spellEnd"/>
      <w:r>
        <w:t xml:space="preserve"> culture. Hong Kong: </w:t>
      </w:r>
      <w:proofErr w:type="spellStart"/>
      <w:r>
        <w:t>Liangzhu</w:t>
      </w:r>
      <w:proofErr w:type="spellEnd"/>
      <w:r>
        <w:t xml:space="preserve"> Culture Museum and The Art Museum, The Chinese University of Hong Kong.</w:t>
      </w:r>
    </w:p>
    <w:p w:rsidR="00CB300E" w:rsidRPr="000C75BE" w:rsidRDefault="00CB300E" w:rsidP="00CB300E">
      <w:pPr>
        <w:rPr>
          <w:rFonts w:hAnsi="Symbol" w:hint="eastAsia"/>
        </w:rPr>
      </w:pPr>
    </w:p>
    <w:p w:rsidR="00CB300E" w:rsidRDefault="00CB300E" w:rsidP="00CB300E">
      <w:pPr>
        <w:rPr>
          <w:rStyle w:val="HTMLCite"/>
        </w:rPr>
      </w:pPr>
      <w:r>
        <w:rPr>
          <w:rStyle w:val="HTMLCite"/>
        </w:rPr>
        <w:t>Wu, Li. 2014</w:t>
      </w:r>
      <w:r w:rsidRPr="000C75BE">
        <w:rPr>
          <w:rStyle w:val="HTMLCite"/>
        </w:rPr>
        <w:t>. "Holocene environmental change and its impacts on human settlement in the Shanghai Area, East China</w:t>
      </w:r>
      <w:r>
        <w:rPr>
          <w:rStyle w:val="HTMLCite"/>
        </w:rPr>
        <w:t>,</w:t>
      </w:r>
      <w:r w:rsidRPr="000C75BE">
        <w:rPr>
          <w:rStyle w:val="HTMLCite"/>
        </w:rPr>
        <w:t>"</w:t>
      </w:r>
      <w:r>
        <w:rPr>
          <w:rStyle w:val="HTMLCite"/>
        </w:rPr>
        <w:t xml:space="preserve"> Catena. </w:t>
      </w:r>
      <w:r>
        <w:rPr>
          <w:rStyle w:val="HTMLCite"/>
          <w:b/>
          <w:bCs/>
        </w:rPr>
        <w:t>114</w:t>
      </w:r>
      <w:r>
        <w:rPr>
          <w:rStyle w:val="HTMLCite"/>
        </w:rPr>
        <w:t>: 78–89</w:t>
      </w:r>
    </w:p>
    <w:p w:rsidR="00CB300E" w:rsidRDefault="00CB300E" w:rsidP="00CB300E">
      <w:pPr>
        <w:rPr>
          <w:rStyle w:val="HTMLCite"/>
        </w:rPr>
      </w:pPr>
    </w:p>
    <w:p w:rsidR="00CB300E" w:rsidRPr="000C75BE" w:rsidRDefault="00CB300E" w:rsidP="00CB300E">
      <w:pPr>
        <w:rPr>
          <w:rFonts w:hAnsi="Symbol" w:hint="eastAsia"/>
          <w:i/>
        </w:rPr>
      </w:pPr>
      <w:r>
        <w:rPr>
          <w:rStyle w:val="HTMLCite"/>
        </w:rPr>
        <w:t>Zhang, Chia; Hsiao-Chun, Hung. 2008</w:t>
      </w:r>
      <w:r w:rsidRPr="000C75BE">
        <w:rPr>
          <w:rStyle w:val="HTMLCite"/>
        </w:rPr>
        <w:t xml:space="preserve">. "The Neolithic of Southern China–Origin, Development, and </w:t>
      </w:r>
      <w:proofErr w:type="spellStart"/>
      <w:r w:rsidRPr="000C75BE">
        <w:rPr>
          <w:rStyle w:val="HTMLCite"/>
        </w:rPr>
        <w:t>Dispersal</w:t>
      </w:r>
      <w:r>
        <w:rPr>
          <w:rStyle w:val="HTMLCite"/>
        </w:rPr>
        <w:t>,"Asian</w:t>
      </w:r>
      <w:proofErr w:type="spellEnd"/>
      <w:r>
        <w:rPr>
          <w:rStyle w:val="HTMLCite"/>
        </w:rPr>
        <w:t xml:space="preserve">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CB300E" w:rsidRDefault="00CB300E" w:rsidP="00CB300E"/>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014"/>
      </w:tblGrid>
      <w:tr w:rsidR="00CB300E" w:rsidTr="0097580A">
        <w:trPr>
          <w:tblCellSpacing w:w="0" w:type="dxa"/>
        </w:trPr>
        <w:tc>
          <w:tcPr>
            <w:tcW w:w="5000" w:type="pct"/>
            <w:vAlign w:val="center"/>
            <w:hideMark/>
          </w:tcPr>
          <w:p w:rsidR="00CB300E" w:rsidRDefault="00CB300E" w:rsidP="0097580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8A43E6">
              <w:rPr>
                <w:rStyle w:val="Strong"/>
                <w:b w:val="0"/>
                <w:color w:val="000000"/>
              </w:rPr>
              <w:t xml:space="preserve">Dong fang wen </w:t>
            </w:r>
            <w:proofErr w:type="spellStart"/>
            <w:r w:rsidRPr="008A43E6">
              <w:rPr>
                <w:rStyle w:val="Strong"/>
                <w:b w:val="0"/>
                <w:color w:val="000000"/>
              </w:rPr>
              <w:t>ming</w:t>
            </w:r>
            <w:proofErr w:type="spellEnd"/>
            <w:r w:rsidRPr="008A43E6">
              <w:rPr>
                <w:rStyle w:val="Strong"/>
                <w:b w:val="0"/>
                <w:color w:val="000000"/>
              </w:rPr>
              <w:t xml:space="preserve"> de </w:t>
            </w:r>
            <w:proofErr w:type="spellStart"/>
            <w:r w:rsidRPr="008A43E6">
              <w:rPr>
                <w:rStyle w:val="Strong"/>
                <w:b w:val="0"/>
                <w:color w:val="000000"/>
              </w:rPr>
              <w:t>shu</w:t>
            </w:r>
            <w:proofErr w:type="spellEnd"/>
            <w:r w:rsidRPr="008A43E6">
              <w:rPr>
                <w:rStyle w:val="Strong"/>
                <w:b w:val="0"/>
                <w:color w:val="000000"/>
              </w:rPr>
              <w:t xml:space="preserve"> </w:t>
            </w:r>
            <w:proofErr w:type="spellStart"/>
            <w:r w:rsidRPr="008A43E6">
              <w:rPr>
                <w:rStyle w:val="Strong"/>
                <w:b w:val="0"/>
                <w:color w:val="000000"/>
              </w:rPr>
              <w:t>guang</w:t>
            </w:r>
            <w:proofErr w:type="spellEnd"/>
            <w:r w:rsidRPr="008A43E6">
              <w:rPr>
                <w:rStyle w:val="Strong"/>
                <w:b w:val="0"/>
                <w:color w:val="000000"/>
              </w:rPr>
              <w:t xml:space="preserve"> : Liang </w:t>
            </w:r>
            <w:proofErr w:type="spellStart"/>
            <w:r w:rsidRPr="008A43E6">
              <w:rPr>
                <w:rStyle w:val="Strong"/>
                <w:b w:val="0"/>
                <w:color w:val="000000"/>
              </w:rPr>
              <w:t>zhu</w:t>
            </w:r>
            <w:proofErr w:type="spellEnd"/>
            <w:r w:rsidRPr="008A43E6">
              <w:rPr>
                <w:rStyle w:val="Strong"/>
                <w:b w:val="0"/>
                <w:color w:val="000000"/>
              </w:rPr>
              <w:t xml:space="preserve"> </w:t>
            </w:r>
            <w:proofErr w:type="spellStart"/>
            <w:r w:rsidRPr="008A43E6">
              <w:rPr>
                <w:rStyle w:val="Strong"/>
                <w:b w:val="0"/>
                <w:color w:val="000000"/>
              </w:rPr>
              <w:t>yi</w:t>
            </w:r>
            <w:proofErr w:type="spellEnd"/>
            <w:r w:rsidRPr="008A43E6">
              <w:rPr>
                <w:rStyle w:val="Strong"/>
                <w:b w:val="0"/>
                <w:color w:val="000000"/>
              </w:rPr>
              <w:t xml:space="preserve"> </w:t>
            </w:r>
            <w:proofErr w:type="spellStart"/>
            <w:r w:rsidRPr="008A43E6">
              <w:rPr>
                <w:rStyle w:val="Strong"/>
                <w:b w:val="0"/>
                <w:color w:val="000000"/>
              </w:rPr>
              <w:t>zhi</w:t>
            </w:r>
            <w:proofErr w:type="spellEnd"/>
            <w:r w:rsidRPr="008A43E6">
              <w:rPr>
                <w:rStyle w:val="Strong"/>
                <w:b w:val="0"/>
                <w:color w:val="000000"/>
              </w:rPr>
              <w:t xml:space="preserve"> </w:t>
            </w:r>
            <w:proofErr w:type="spellStart"/>
            <w:r w:rsidRPr="008A43E6">
              <w:rPr>
                <w:rStyle w:val="Strong"/>
                <w:b w:val="0"/>
                <w:color w:val="000000"/>
              </w:rPr>
              <w:t>yu</w:t>
            </w:r>
            <w:proofErr w:type="spellEnd"/>
            <w:r w:rsidRPr="008A43E6">
              <w:rPr>
                <w:rStyle w:val="Strong"/>
                <w:b w:val="0"/>
                <w:color w:val="000000"/>
              </w:rPr>
              <w:t xml:space="preserve"> </w:t>
            </w:r>
            <w:proofErr w:type="spellStart"/>
            <w:r w:rsidRPr="008A43E6">
              <w:rPr>
                <w:rStyle w:val="Strong"/>
                <w:b w:val="0"/>
                <w:color w:val="000000"/>
              </w:rPr>
              <w:t>liang</w:t>
            </w:r>
            <w:proofErr w:type="spellEnd"/>
            <w:r w:rsidRPr="008A43E6">
              <w:rPr>
                <w:rStyle w:val="Strong"/>
                <w:b w:val="0"/>
                <w:color w:val="000000"/>
              </w:rPr>
              <w:t xml:space="preserve"> </w:t>
            </w:r>
            <w:proofErr w:type="spellStart"/>
            <w:r w:rsidRPr="008A43E6">
              <w:rPr>
                <w:rStyle w:val="Strong"/>
                <w:b w:val="0"/>
                <w:color w:val="000000"/>
              </w:rPr>
              <w:t>zhu</w:t>
            </w:r>
            <w:proofErr w:type="spellEnd"/>
            <w:r w:rsidRPr="008A43E6">
              <w:rPr>
                <w:rStyle w:val="Strong"/>
                <w:b w:val="0"/>
                <w:color w:val="000000"/>
              </w:rPr>
              <w:t xml:space="preserve"> wen </w:t>
            </w:r>
            <w:proofErr w:type="spellStart"/>
            <w:r w:rsidRPr="008A43E6">
              <w:rPr>
                <w:rStyle w:val="Strong"/>
                <w:b w:val="0"/>
                <w:color w:val="000000"/>
              </w:rPr>
              <w:t>hua</w:t>
            </w:r>
            <w:proofErr w:type="spellEnd"/>
            <w:r>
              <w:rPr>
                <w:rStyle w:val="Strong"/>
                <w:color w:val="000000"/>
              </w:rPr>
              <w:t xml:space="preserve"> = </w:t>
            </w:r>
            <w:r w:rsidRPr="009A0044">
              <w:rPr>
                <w:i/>
              </w:rPr>
              <w:t xml:space="preserve">The Dawn of the Oriental Civilization: </w:t>
            </w:r>
            <w:proofErr w:type="spellStart"/>
            <w:r w:rsidRPr="009A0044">
              <w:rPr>
                <w:i/>
              </w:rPr>
              <w:t>Liangzhu</w:t>
            </w:r>
            <w:proofErr w:type="spellEnd"/>
            <w:r w:rsidRPr="009A0044">
              <w:rPr>
                <w:i/>
              </w:rPr>
              <w:t xml:space="preserve"> site and </w:t>
            </w:r>
            <w:proofErr w:type="spellStart"/>
            <w:r w:rsidRPr="009A0044">
              <w:rPr>
                <w:i/>
              </w:rPr>
              <w:t>Liangzhu</w:t>
            </w:r>
            <w:proofErr w:type="spellEnd"/>
            <w:r w:rsidRPr="009A0044">
              <w:rPr>
                <w:i/>
              </w:rPr>
              <w:t xml:space="preserve"> culture</w:t>
            </w:r>
            <w:r>
              <w:t>. Beijing: China Intercontinental Press.</w:t>
            </w:r>
          </w:p>
          <w:p w:rsidR="00CB300E" w:rsidRPr="009A0044" w:rsidRDefault="00CB300E" w:rsidP="0097580A">
            <w:pPr>
              <w:rPr>
                <w:color w:val="000000"/>
                <w:lang w:eastAsia="zh-Hans"/>
              </w:rPr>
            </w:pPr>
          </w:p>
          <w:p w:rsidR="00CB300E" w:rsidRDefault="008A0C72" w:rsidP="0097580A">
            <w:pPr>
              <w:rPr>
                <w:lang w:eastAsia="en-US"/>
              </w:rPr>
            </w:pPr>
            <w:hyperlink r:id="rId16" w:history="1"/>
          </w:p>
        </w:tc>
      </w:tr>
    </w:tbl>
    <w:p w:rsidR="0031028B" w:rsidRDefault="0031028B" w:rsidP="00CB300E">
      <w:bookmarkStart w:id="14" w:name="_GoBack"/>
      <w:bookmarkEnd w:id="14"/>
    </w:p>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ph Coffman">
    <w15:presenceInfo w15:providerId="Windows Live" w15:userId="c049fcec6dac2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872"/>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3010C"/>
    <w:rsid w:val="00130887"/>
    <w:rsid w:val="00130EBC"/>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9ED"/>
    <w:rsid w:val="00284E82"/>
    <w:rsid w:val="00286913"/>
    <w:rsid w:val="00286E13"/>
    <w:rsid w:val="00287734"/>
    <w:rsid w:val="00290885"/>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6F6"/>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1858"/>
    <w:rsid w:val="004F2015"/>
    <w:rsid w:val="004F3FDA"/>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2EF6"/>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0C72"/>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2872"/>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300E"/>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0850"/>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B712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D621F"/>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5265"/>
  <w15:chartTrackingRefBased/>
  <w15:docId w15:val="{6B4B1F0C-02E3-407F-990B-B6D75AFD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872"/>
    <w:pPr>
      <w:spacing w:line="240" w:lineRule="auto"/>
    </w:pPr>
    <w:rPr>
      <w:rFonts w:eastAsia="SimSun"/>
      <w:bCs w:val="0"/>
      <w:lang w:eastAsia="zh-CN"/>
    </w:rPr>
  </w:style>
  <w:style w:type="paragraph" w:styleId="Heading2">
    <w:name w:val="heading 2"/>
    <w:basedOn w:val="Normal"/>
    <w:next w:val="Normal"/>
    <w:link w:val="Heading2Char"/>
    <w:uiPriority w:val="9"/>
    <w:unhideWhenUsed/>
    <w:qFormat/>
    <w:rsid w:val="003276F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uiPriority w:val="99"/>
    <w:rsid w:val="00B02872"/>
    <w:pPr>
      <w:spacing w:before="100" w:beforeAutospacing="1" w:after="100" w:afterAutospacing="1"/>
    </w:pPr>
  </w:style>
  <w:style w:type="character" w:styleId="Strong">
    <w:name w:val="Strong"/>
    <w:uiPriority w:val="22"/>
    <w:qFormat/>
    <w:rsid w:val="00B02872"/>
    <w:rPr>
      <w:b/>
      <w:bCs w:val="0"/>
    </w:rPr>
  </w:style>
  <w:style w:type="character" w:customStyle="1" w:styleId="st">
    <w:name w:val="st"/>
    <w:basedOn w:val="DefaultParagraphFont"/>
    <w:rsid w:val="00B02872"/>
  </w:style>
  <w:style w:type="character" w:styleId="HTMLCite">
    <w:name w:val="HTML Cite"/>
    <w:uiPriority w:val="99"/>
    <w:semiHidden/>
    <w:unhideWhenUsed/>
    <w:rsid w:val="00B02872"/>
    <w:rPr>
      <w:i/>
      <w:iCs/>
    </w:rPr>
  </w:style>
  <w:style w:type="character" w:styleId="Emphasis">
    <w:name w:val="Emphasis"/>
    <w:basedOn w:val="DefaultParagraphFont"/>
    <w:uiPriority w:val="20"/>
    <w:qFormat/>
    <w:rsid w:val="00B02872"/>
    <w:rPr>
      <w:i/>
      <w:iCs/>
    </w:rPr>
  </w:style>
  <w:style w:type="character" w:customStyle="1" w:styleId="Heading2Char">
    <w:name w:val="Heading 2 Char"/>
    <w:basedOn w:val="DefaultParagraphFont"/>
    <w:link w:val="Heading2"/>
    <w:uiPriority w:val="9"/>
    <w:rsid w:val="003276F6"/>
    <w:rPr>
      <w:rFonts w:asciiTheme="majorHAnsi" w:eastAsiaTheme="majorEastAsia" w:hAnsiTheme="majorHAnsi" w:cstheme="majorBidi"/>
      <w:bCs w:val="0"/>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Local%20Settings/Temp/scl30.jp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orldcat.org/title/dong-fang-wen-ming-de-shu-guang-liang-zhu-yi-zhi-yu-liang-zhu-wen-hua-the-dawn-of-the-oriental-civilization/oclc/952257723&amp;referer=brief_results"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Local%20Settings/Temp/scl28.jpg" TargetMode="External"/><Relationship Id="rId15" Type="http://schemas.openxmlformats.org/officeDocument/2006/relationships/image" Target="http://lms01.harvard.edu:80/exlibris/aleph/u20_1/alephe/www_f_eng/icon/f-separator.gi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file:///C:\DOCUME~1\Rockie\LOCALS~1\Temp\scl29.jpg" TargetMode="External"/><Relationship Id="rId14" Type="http://schemas.openxmlformats.org/officeDocument/2006/relationships/image" Target="http://lms01.harvard.edu:80/exlibris/aleph/u20_1/alephe/www_f_eng/icon/f-separato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dcterms:created xsi:type="dcterms:W3CDTF">2018-07-06T20:51:00Z</dcterms:created>
  <dcterms:modified xsi:type="dcterms:W3CDTF">2019-08-10T18:58:00Z</dcterms:modified>
</cp:coreProperties>
</file>