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A000-Asia-Thailand-Ban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ins w:id="0" w:author="murcott" w:date="2018-07-06T15:02:00Z"/>
          <w:rFonts w:ascii="Times New Roman" w:hAnsi="Times New Roman" w:cs="Times New Roman"/>
          <w:b w:val="0"/>
          <w:sz w:val="24"/>
          <w:szCs w:val="24"/>
        </w:rPr>
      </w:pPr>
      <w:ins w:id="1" w:author="murcott" w:date="2018-07-06T15:02:00Z">
        <w:r w:rsidRPr="00020F09">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INCLUDEPICTURE "../../../../Local%20Settings/Temp/scl16.jpg" \* MERGEFORMAT </w:instrText>
        </w:r>
        <w:r w:rsidRPr="00020F09">
          <w:rPr>
            <w:rFonts w:ascii="Times New Roman" w:hAnsi="Times New Roman" w:cs="Times New Roman"/>
            <w:b w:val="0"/>
            <w:sz w:val="24"/>
            <w:szCs w:val="24"/>
          </w:rPr>
          <w:fldChar w:fldCharType="separate"/>
        </w:r>
        <w:r w:rsidR="009A04EB">
          <w:rPr>
            <w:rFonts w:ascii="Times New Roman" w:hAnsi="Times New Roman" w:cs="Times New Roman"/>
            <w:b w:val="0"/>
            <w:sz w:val="24"/>
            <w:szCs w:val="24"/>
          </w:rPr>
          <w:fldChar w:fldCharType="begin"/>
        </w:r>
        <w:r w:rsidR="009A04EB">
          <w:rPr>
            <w:rFonts w:ascii="Times New Roman" w:hAnsi="Times New Roman" w:cs="Times New Roman"/>
            <w:b w:val="0"/>
            <w:sz w:val="24"/>
            <w:szCs w:val="24"/>
          </w:rPr>
          <w:instrText xml:space="preserve"> </w:instrText>
        </w:r>
        <w:r w:rsidR="009A04EB">
          <w:rPr>
            <w:rFonts w:ascii="Times New Roman" w:hAnsi="Times New Roman" w:cs="Times New Roman"/>
            <w:b w:val="0"/>
            <w:sz w:val="24"/>
            <w:szCs w:val="24"/>
          </w:rPr>
          <w:instrText>INCLUDEPICTURE  "G:\\..\\..\\Local Settings\\Temp\\scl16.jpg" \* MERGEFORMATINET</w:instrText>
        </w:r>
        <w:r w:rsidR="009A04EB">
          <w:rPr>
            <w:rFonts w:ascii="Times New Roman" w:hAnsi="Times New Roman" w:cs="Times New Roman"/>
            <w:b w:val="0"/>
            <w:sz w:val="24"/>
            <w:szCs w:val="24"/>
          </w:rPr>
          <w:instrText xml:space="preserve"> </w:instrText>
        </w:r>
        <w:r w:rsidR="009A04EB">
          <w:rPr>
            <w:rFonts w:ascii="Times New Roman" w:hAnsi="Times New Roman" w:cs="Times New Roman"/>
            <w:b w:val="0"/>
            <w:sz w:val="24"/>
            <w:szCs w:val="24"/>
          </w:rPr>
          <w:fldChar w:fldCharType="separate"/>
        </w:r>
        <w:r w:rsidR="00C52358">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pt;height:302.5pt">
              <v:imagedata r:id="rId4" r:href="rId5"/>
            </v:shape>
          </w:pict>
        </w:r>
        <w:r w:rsidR="009A04EB">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ins>
    </w:p>
    <w:p w:rsidR="00E2518F" w:rsidRPr="00020F09" w:rsidRDefault="00E2518F" w:rsidP="00E2518F">
      <w:pPr>
        <w:rPr>
          <w:ins w:id="2" w:author="Ralph Coffman" w:date="2018-07-06T15:02:00Z"/>
          <w:rFonts w:ascii="Times New Roman" w:hAnsi="Times New Roman" w:cs="Times New Roman"/>
          <w:b w:val="0"/>
          <w:sz w:val="24"/>
          <w:szCs w:val="24"/>
        </w:rPr>
      </w:pPr>
      <w:ins w:id="3" w:author="Ralph Coffman" w:date="2018-07-06T15:02:00Z">
        <w:r w:rsidRPr="00020F09">
          <w:rPr>
            <w:rFonts w:ascii="Times New Roman" w:hAnsi="Times New Roman" w:cs="Times New Roman"/>
            <w:b w:val="0"/>
            <w:sz w:val="24"/>
            <w:szCs w:val="24"/>
          </w:rPr>
          <w:fldChar w:fldCharType="begin"/>
        </w:r>
        <w:r w:rsidR="008465B9">
          <w:rPr>
            <w:rFonts w:ascii="Times New Roman" w:hAnsi="Times New Roman" w:cs="Times New Roman"/>
            <w:b w:val="0"/>
            <w:sz w:val="24"/>
            <w:szCs w:val="24"/>
          </w:rPr>
          <w:instrText xml:space="preserve"> INCLUDEPICTURE "G:\\Local Settings\\Temp\\scl16.jpg" \* MERGEFORMAT </w:instrText>
        </w:r>
        <w:r w:rsidRPr="00020F09">
          <w:rPr>
            <w:rFonts w:ascii="Times New Roman" w:hAnsi="Times New Roman" w:cs="Times New Roman"/>
            <w:b w:val="0"/>
            <w:sz w:val="24"/>
            <w:szCs w:val="24"/>
          </w:rPr>
          <w:fldChar w:fldCharType="separate"/>
        </w:r>
        <w:r w:rsidR="008465B9">
          <w:rPr>
            <w:rFonts w:ascii="Times New Roman" w:hAnsi="Times New Roman" w:cs="Times New Roman"/>
            <w:b w:val="0"/>
            <w:sz w:val="24"/>
            <w:szCs w:val="24"/>
          </w:rPr>
          <w:fldChar w:fldCharType="begin"/>
        </w:r>
        <w:r w:rsidR="008465B9">
          <w:rPr>
            <w:rFonts w:ascii="Times New Roman" w:hAnsi="Times New Roman" w:cs="Times New Roman"/>
            <w:b w:val="0"/>
            <w:sz w:val="24"/>
            <w:szCs w:val="24"/>
          </w:rPr>
          <w:instrText xml:space="preserve"> INCLUDEPICTURE  "G:\\Local Settings\\Temp\\scl16.jpg" \* MERGEFORMATINET </w:instrText>
        </w:r>
        <w:r w:rsidR="008465B9">
          <w:rPr>
            <w:rFonts w:ascii="Times New Roman" w:hAnsi="Times New Roman" w:cs="Times New Roman"/>
            <w:b w:val="0"/>
            <w:sz w:val="24"/>
            <w:szCs w:val="24"/>
          </w:rPr>
          <w:fldChar w:fldCharType="separate"/>
        </w:r>
        <w:r w:rsidR="009A04EB">
          <w:rPr>
            <w:rFonts w:ascii="Times New Roman" w:hAnsi="Times New Roman" w:cs="Times New Roman"/>
            <w:b w:val="0"/>
            <w:sz w:val="24"/>
            <w:szCs w:val="24"/>
          </w:rPr>
          <w:fldChar w:fldCharType="begin"/>
        </w:r>
        <w:r w:rsidR="009A04EB">
          <w:rPr>
            <w:rFonts w:ascii="Times New Roman" w:hAnsi="Times New Roman" w:cs="Times New Roman"/>
            <w:b w:val="0"/>
            <w:sz w:val="24"/>
            <w:szCs w:val="24"/>
          </w:rPr>
          <w:instrText xml:space="preserve"> </w:instrText>
        </w:r>
        <w:r w:rsidR="009A04EB">
          <w:rPr>
            <w:rFonts w:ascii="Times New Roman" w:hAnsi="Times New Roman" w:cs="Times New Roman"/>
            <w:b w:val="0"/>
            <w:sz w:val="24"/>
            <w:szCs w:val="24"/>
          </w:rPr>
          <w:instrText>INCLUDEPICTURE  "\\\\RALPH-PC-MAIN\\Local Settings\\Temp\\scl16.jpg" \* MERGEFORMATINET</w:instrText>
        </w:r>
        <w:r w:rsidR="009A04EB">
          <w:rPr>
            <w:rFonts w:ascii="Times New Roman" w:hAnsi="Times New Roman" w:cs="Times New Roman"/>
            <w:b w:val="0"/>
            <w:sz w:val="24"/>
            <w:szCs w:val="24"/>
          </w:rPr>
          <w:instrText xml:space="preserve"> </w:instrText>
        </w:r>
        <w:r w:rsidR="009A04EB">
          <w:rPr>
            <w:rFonts w:ascii="Times New Roman" w:hAnsi="Times New Roman" w:cs="Times New Roman"/>
            <w:b w:val="0"/>
            <w:sz w:val="24"/>
            <w:szCs w:val="24"/>
          </w:rPr>
          <w:fldChar w:fldCharType="separate"/>
        </w:r>
        <w:r w:rsidR="00775F47">
          <w:rPr>
            <w:rFonts w:ascii="Times New Roman" w:hAnsi="Times New Roman" w:cs="Times New Roman"/>
            <w:b w:val="0"/>
            <w:sz w:val="24"/>
            <w:szCs w:val="24"/>
          </w:rPr>
          <w:pict>
            <v:shape id="_x0000_i1025" type="#_x0000_t75" style="width:424pt;height:302.5pt">
              <v:imagedata r:id="rId4" r:href="rId6"/>
            </v:shape>
          </w:pict>
        </w:r>
        <w:r w:rsidR="009A04EB">
          <w:rPr>
            <w:rFonts w:ascii="Times New Roman" w:hAnsi="Times New Roman" w:cs="Times New Roman"/>
            <w:b w:val="0"/>
            <w:sz w:val="24"/>
            <w:szCs w:val="24"/>
          </w:rPr>
          <w:fldChar w:fldCharType="end"/>
        </w:r>
        <w:r w:rsidR="008465B9">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ins>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1.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ins w:id="4" w:author="Ralph Coffman" w:date="2018-07-06T15:02:00Z">
        <w:r w:rsidR="008465B9">
          <w:rPr>
            <w:rStyle w:val="Strong"/>
            <w:rFonts w:ascii="Times New Roman" w:hAnsi="Times New Roman" w:cs="Times New Roman"/>
            <w:sz w:val="24"/>
            <w:szCs w:val="24"/>
          </w:rPr>
          <w:t xml:space="preserve"> 5</w:t>
        </w:r>
      </w:ins>
    </w:p>
    <w:p w:rsidR="00E2518F" w:rsidRPr="00020F09" w:rsidRDefault="00E2518F" w:rsidP="00E2518F">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Accession Number:</w:t>
      </w:r>
    </w:p>
    <w:p w:rsidR="00E2518F" w:rsidRPr="00020F09" w:rsidRDefault="00E2518F" w:rsidP="00E2518F">
      <w:pPr>
        <w:rPr>
          <w:rStyle w:val="Strong"/>
          <w:rFonts w:ascii="Times New Roman" w:hAnsi="Times New Roman" w:cs="Times New Roman"/>
          <w:bCs/>
          <w:sz w:val="24"/>
          <w:szCs w:val="24"/>
        </w:rPr>
      </w:pPr>
      <w:r w:rsidRPr="00020F09">
        <w:rPr>
          <w:rStyle w:val="Strong"/>
          <w:rFonts w:ascii="Times New Roman" w:hAnsi="Times New Roman" w:cs="Times New Roman"/>
          <w:sz w:val="24"/>
          <w:szCs w:val="24"/>
        </w:rPr>
        <w:t xml:space="preserve">Formal Label: </w:t>
      </w:r>
      <w:r w:rsidRPr="00020F09">
        <w:rPr>
          <w:rFonts w:ascii="Times New Roman" w:hAnsi="Times New Roman" w:cs="Times New Roman"/>
          <w:b w:val="0"/>
          <w:sz w:val="24"/>
          <w:szCs w:val="24"/>
        </w:rPr>
        <w:t>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Case no.:</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Accession Number:</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Formal Label: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9A04EB"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Display Description: Th</w:t>
      </w:r>
      <w:r>
        <w:rPr>
          <w:rFonts w:ascii="Times New Roman" w:hAnsi="Times New Roman" w:cs="Times New Roman"/>
          <w:b w:val="0"/>
          <w:sz w:val="24"/>
          <w:szCs w:val="24"/>
        </w:rPr>
        <w:t>is large</w:t>
      </w:r>
      <w:r w:rsidRPr="00020F09">
        <w:rPr>
          <w:rFonts w:ascii="Times New Roman" w:hAnsi="Times New Roman" w:cs="Times New Roman"/>
          <w:b w:val="0"/>
          <w:sz w:val="24"/>
          <w:szCs w:val="24"/>
        </w:rPr>
        <w:t xml:space="preserve"> Ban Chiang </w:t>
      </w:r>
      <w:r w:rsidR="009A04EB">
        <w:rPr>
          <w:rFonts w:ascii="Times New Roman" w:hAnsi="Times New Roman" w:cs="Times New Roman"/>
          <w:b w:val="0"/>
          <w:sz w:val="24"/>
          <w:szCs w:val="24"/>
        </w:rPr>
        <w:t xml:space="preserve">marine </w:t>
      </w:r>
      <w:bookmarkStart w:id="5" w:name="_GoBack"/>
      <w:bookmarkEnd w:id="5"/>
      <w:r>
        <w:rPr>
          <w:rFonts w:ascii="Times New Roman" w:hAnsi="Times New Roman" w:cs="Times New Roman"/>
          <w:b w:val="0"/>
          <w:sz w:val="24"/>
          <w:szCs w:val="24"/>
        </w:rPr>
        <w:t>shell</w:t>
      </w:r>
      <w:r w:rsidRPr="00020F09">
        <w:rPr>
          <w:rFonts w:ascii="Times New Roman" w:hAnsi="Times New Roman" w:cs="Times New Roman"/>
          <w:b w:val="0"/>
          <w:sz w:val="24"/>
          <w:szCs w:val="24"/>
        </w:rPr>
        <w:t xml:space="preserve"> bang</w:t>
      </w:r>
      <w:r>
        <w:rPr>
          <w:rFonts w:ascii="Times New Roman" w:hAnsi="Times New Roman" w:cs="Times New Roman"/>
          <w:b w:val="0"/>
          <w:sz w:val="24"/>
          <w:szCs w:val="24"/>
        </w:rPr>
        <w:t>le</w:t>
      </w:r>
      <w:r w:rsidRPr="00020F09">
        <w:rPr>
          <w:rFonts w:ascii="Times New Roman" w:hAnsi="Times New Roman" w:cs="Times New Roman"/>
          <w:b w:val="0"/>
          <w:sz w:val="24"/>
          <w:szCs w:val="24"/>
        </w:rPr>
        <w:t xml:space="preserve"> may date to the </w:t>
      </w:r>
      <w:r w:rsidR="009A04EB">
        <w:rPr>
          <w:rFonts w:ascii="Times New Roman" w:hAnsi="Times New Roman" w:cs="Times New Roman"/>
          <w:b w:val="0"/>
          <w:sz w:val="24"/>
          <w:szCs w:val="24"/>
        </w:rPr>
        <w:t xml:space="preserve">Neolithic at Ban Chiang, c 3600 </w:t>
      </w:r>
      <w:r w:rsidRPr="00020F09">
        <w:rPr>
          <w:rFonts w:ascii="Times New Roman" w:hAnsi="Times New Roman" w:cs="Times New Roman"/>
          <w:b w:val="0"/>
          <w:sz w:val="24"/>
          <w:szCs w:val="24"/>
        </w:rPr>
        <w:t xml:space="preserve">BCE. </w:t>
      </w:r>
      <w:r w:rsidR="009A04EB">
        <w:rPr>
          <w:rFonts w:ascii="Times New Roman" w:hAnsi="Times New Roman" w:cs="Times New Roman"/>
          <w:b w:val="0"/>
          <w:sz w:val="24"/>
          <w:szCs w:val="24"/>
        </w:rPr>
        <w:t>There were no associated bronze artifacts with this specimen but there were terra cotta objects such as bottles and utilitarian wares.</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LC Classification: DS589.B17</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Date or Time Horizon: 300 BCE-300 CE</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Geographical Area: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Map: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extent cx="6242050" cy="4127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50" cy="4127500"/>
                    </a:xfrm>
                    <a:prstGeom prst="rect">
                      <a:avLst/>
                    </a:prstGeom>
                    <a:noFill/>
                    <a:ln>
                      <a:noFill/>
                    </a:ln>
                  </pic:spPr>
                </pic:pic>
              </a:graphicData>
            </a:graphic>
          </wp:inline>
        </w:drawing>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4. Ban Chiang is near </w:t>
      </w:r>
      <w:r>
        <w:rPr>
          <w:rFonts w:ascii="Times New Roman" w:hAnsi="Times New Roman" w:cs="Times New Roman"/>
          <w:b w:val="0"/>
          <w:sz w:val="24"/>
          <w:szCs w:val="24"/>
        </w:rPr>
        <w:t xml:space="preserve">the white solid circular marker SE of </w:t>
      </w:r>
      <w:r w:rsidRPr="00020F09">
        <w:rPr>
          <w:rFonts w:ascii="Times New Roman" w:hAnsi="Times New Roman" w:cs="Times New Roman"/>
          <w:b w:val="0"/>
          <w:sz w:val="24"/>
          <w:szCs w:val="24"/>
        </w:rPr>
        <w:t>Vientiane</w:t>
      </w:r>
      <w:r>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extent cx="48387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r>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9" w:history="1">
        <w:r w:rsidRPr="00020F09">
          <w:rPr>
            <w:rStyle w:val="Hyperlink"/>
            <w:rFonts w:ascii="Times New Roman" w:hAnsi="Times New Roman" w:cs="Times New Roman"/>
            <w:b w:val="0"/>
            <w:sz w:val="24"/>
            <w:szCs w:val="24"/>
          </w:rPr>
          <w:t>17°24′25″N 103°14′29″E</w:t>
        </w:r>
      </w:hyperlink>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Medium: </w:t>
      </w:r>
      <w:r>
        <w:rPr>
          <w:rFonts w:ascii="Times New Roman" w:hAnsi="Times New Roman" w:cs="Times New Roman"/>
          <w:b w:val="0"/>
          <w:sz w:val="24"/>
          <w:szCs w:val="24"/>
        </w:rPr>
        <w:t>Shell</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Weight: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Condition: original</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Provenance: Thailand</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Discussion:</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A date of 2100 BCE was obtained from rice </w:t>
      </w:r>
      <w:proofErr w:type="spellStart"/>
      <w:r w:rsidRPr="00020F09">
        <w:rPr>
          <w:rFonts w:ascii="Times New Roman" w:hAnsi="Times New Roman" w:cs="Times New Roman"/>
          <w:b w:val="0"/>
          <w:sz w:val="24"/>
          <w:szCs w:val="24"/>
        </w:rPr>
        <w:t>phytoliths</w:t>
      </w:r>
      <w:proofErr w:type="spellEnd"/>
      <w:r w:rsidRPr="00020F09">
        <w:rPr>
          <w:rFonts w:ascii="Times New Roman" w:hAnsi="Times New Roman" w:cs="Times New Roman"/>
          <w:b w:val="0"/>
          <w:sz w:val="24"/>
          <w:szCs w:val="24"/>
        </w:rPr>
        <w:t xml:space="preserve"> from inside a grave vessel of the lowest grave. A dating program for this site has involved dating the bones from the people who lived at Ban Chiang and the bones of animals interred with them. The resulting determinations have been analy</w:t>
      </w:r>
      <w:r>
        <w:rPr>
          <w:rFonts w:ascii="Times New Roman" w:hAnsi="Times New Roman" w:cs="Times New Roman"/>
          <w:b w:val="0"/>
          <w:sz w:val="24"/>
          <w:szCs w:val="24"/>
        </w:rPr>
        <w:t>z</w:t>
      </w:r>
      <w:r w:rsidRPr="00020F09">
        <w:rPr>
          <w:rFonts w:ascii="Times New Roman" w:hAnsi="Times New Roman" w:cs="Times New Roman"/>
          <w:b w:val="0"/>
          <w:sz w:val="24"/>
          <w:szCs w:val="24"/>
        </w:rPr>
        <w:t xml:space="preserve">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r>
        <w:rPr>
          <w:rFonts w:ascii="Times New Roman" w:hAnsi="Times New Roman" w:cs="Times New Roman"/>
          <w:b w:val="0"/>
          <w:sz w:val="24"/>
          <w:szCs w:val="24"/>
        </w:rPr>
        <w:t xml:space="preserve"> (White 2008)</w:t>
      </w:r>
      <w:r w:rsidRPr="00020F09">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w:t>
      </w:r>
      <w:proofErr w:type="gramStart"/>
      <w:r w:rsidRPr="00020F09">
        <w:rPr>
          <w:rFonts w:ascii="Times New Roman" w:hAnsi="Times New Roman" w:cs="Times New Roman"/>
          <w:b w:val="0"/>
          <w:sz w:val="24"/>
          <w:szCs w:val="24"/>
        </w:rPr>
        <w:t>,227</w:t>
      </w:r>
      <w:proofErr w:type="gramEnd"/>
      <w:r w:rsidRPr="00020F09">
        <w:rPr>
          <w:rFonts w:ascii="Times New Roman" w:hAnsi="Times New Roman" w:cs="Times New Roman"/>
          <w:b w:val="0"/>
          <w:sz w:val="24"/>
          <w:szCs w:val="24"/>
        </w:rPr>
        <w:t xml:space="preserve">-274: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w:t>
      </w:r>
      <w:proofErr w:type="gramStart"/>
      <w:r w:rsidRPr="00020F09">
        <w:rPr>
          <w:rFonts w:ascii="Times New Roman" w:hAnsi="Times New Roman" w:cs="Times New Roman"/>
          <w:b w:val="0"/>
          <w:sz w:val="24"/>
          <w:szCs w:val="24"/>
        </w:rPr>
        <w:t>Knot</w:t>
      </w:r>
      <w:proofErr w:type="gramEnd"/>
      <w:r w:rsidRPr="00020F09">
        <w:rPr>
          <w:rFonts w:ascii="Times New Roman" w:hAnsi="Times New Roman" w:cs="Times New Roman"/>
          <w:b w:val="0"/>
          <w:sz w:val="24"/>
          <w:szCs w:val="24"/>
        </w:rPr>
        <w:t xml:space="preserve">: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hyperlink r:id="rId10" w:history="1">
        <w:r w:rsidRPr="00020F09">
          <w:rPr>
            <w:rStyle w:val="Hyperlink"/>
            <w:rFonts w:ascii="Times New Roman" w:hAnsi="Times New Roman" w:cs="Times New Roman"/>
            <w:b w:val="0"/>
            <w:sz w:val="24"/>
            <w:szCs w:val="24"/>
          </w:rPr>
          <w:t>"Intensification of Agriculture at Ban Chiang: Is There Evidence from the Skeletons?"</w:t>
        </w:r>
      </w:hyperlink>
      <w:r w:rsidRPr="00020F09">
        <w:rPr>
          <w:rFonts w:ascii="Times New Roman" w:hAnsi="Times New Roman" w:cs="Times New Roman"/>
          <w:b w:val="0"/>
          <w:sz w:val="24"/>
          <w:szCs w:val="24"/>
        </w:rPr>
        <w:t xml:space="preserve"> (PDF). </w:t>
      </w:r>
      <w:hyperlink r:id="rId11" w:tooltip="Asian Perspectives" w:history="1">
        <w:r w:rsidRPr="00020F09">
          <w:rPr>
            <w:rStyle w:val="Hyperlink"/>
            <w:rFonts w:ascii="Times New Roman" w:hAnsi="Times New Roman" w:cs="Times New Roman"/>
            <w:b w:val="0"/>
            <w:sz w:val="24"/>
            <w:szCs w:val="24"/>
          </w:rPr>
          <w:t>Asian Perspectives</w:t>
        </w:r>
      </w:hyperlink>
      <w:r w:rsidRPr="00020F09">
        <w:rPr>
          <w:rFonts w:ascii="Times New Roman" w:hAnsi="Times New Roman" w:cs="Times New Roman"/>
          <w:b w:val="0"/>
          <w:sz w:val="24"/>
          <w:szCs w:val="24"/>
        </w:rPr>
        <w:t xml:space="preserve">. </w:t>
      </w:r>
      <w:hyperlink r:id="rId12" w:tooltip="Project MUSE" w:history="1">
        <w:r w:rsidRPr="00020F09">
          <w:rPr>
            <w:rStyle w:val="Hyperlink"/>
            <w:rFonts w:ascii="Times New Roman" w:hAnsi="Times New Roman" w:cs="Times New Roman"/>
            <w:b w:val="0"/>
            <w:sz w:val="24"/>
            <w:szCs w:val="24"/>
          </w:rPr>
          <w:t>Project MUSE</w:t>
        </w:r>
      </w:hyperlink>
      <w:r w:rsidRPr="00020F09">
        <w:rPr>
          <w:rFonts w:ascii="Times New Roman" w:hAnsi="Times New Roman" w:cs="Times New Roman"/>
          <w:b w:val="0"/>
          <w:sz w:val="24"/>
          <w:szCs w:val="24"/>
        </w:rPr>
        <w:t xml:space="preserve">: </w:t>
      </w:r>
      <w:hyperlink r:id="rId13" w:tooltip="University of Hawai'i Press" w:history="1">
        <w:r w:rsidRPr="00020F09">
          <w:rPr>
            <w:rStyle w:val="Hyperlink"/>
            <w:rFonts w:ascii="Times New Roman" w:hAnsi="Times New Roman" w:cs="Times New Roman"/>
            <w:b w:val="0"/>
            <w:sz w:val="24"/>
            <w:szCs w:val="24"/>
          </w:rPr>
          <w:t>University of Hawai'i Press</w:t>
        </w:r>
      </w:hyperlink>
      <w:r w:rsidRPr="00020F09">
        <w:rPr>
          <w:rFonts w:ascii="Times New Roman" w:hAnsi="Times New Roman" w:cs="Times New Roman"/>
          <w:b w:val="0"/>
          <w:sz w:val="24"/>
          <w:szCs w:val="24"/>
        </w:rPr>
        <w:t xml:space="preserve">. 40 (2): 157–178. </w:t>
      </w:r>
      <w:hyperlink r:id="rId14" w:tooltip="Digital object identifier" w:history="1">
        <w:proofErr w:type="gramStart"/>
        <w:r w:rsidRPr="00020F09">
          <w:rPr>
            <w:rStyle w:val="Hyperlink"/>
            <w:rFonts w:ascii="Times New Roman" w:hAnsi="Times New Roman" w:cs="Times New Roman"/>
            <w:b w:val="0"/>
            <w:sz w:val="24"/>
            <w:szCs w:val="24"/>
          </w:rPr>
          <w:t>doi</w:t>
        </w:r>
        <w:proofErr w:type="gramEnd"/>
      </w:hyperlink>
      <w:r w:rsidRPr="00020F09">
        <w:rPr>
          <w:rFonts w:ascii="Times New Roman" w:hAnsi="Times New Roman" w:cs="Times New Roman"/>
          <w:b w:val="0"/>
          <w:sz w:val="24"/>
          <w:szCs w:val="24"/>
        </w:rPr>
        <w:t>:</w:t>
      </w:r>
      <w:hyperlink r:id="rId15" w:history="1">
        <w:r w:rsidRPr="00020F09">
          <w:rPr>
            <w:rStyle w:val="Hyperlink"/>
            <w:rFonts w:ascii="Times New Roman" w:hAnsi="Times New Roman" w:cs="Times New Roman"/>
            <w:b w:val="0"/>
            <w:sz w:val="24"/>
            <w:szCs w:val="24"/>
          </w:rPr>
          <w:t>10.1353/asi.2001.0023</w:t>
        </w:r>
      </w:hyperlink>
      <w:r w:rsidRPr="00020F09">
        <w:rPr>
          <w:rFonts w:ascii="Times New Roman" w:hAnsi="Times New Roman" w:cs="Times New Roman"/>
          <w:b w:val="0"/>
          <w:sz w:val="24"/>
          <w:szCs w:val="24"/>
        </w:rPr>
        <w:t xml:space="preserve">. </w:t>
      </w:r>
      <w:hyperlink r:id="rId16" w:anchor="Electronic_ISSN" w:tooltip="International Standard Serial Number" w:history="1">
        <w:proofErr w:type="spellStart"/>
        <w:proofErr w:type="gramStart"/>
        <w:r w:rsidRPr="00020F09">
          <w:rPr>
            <w:rStyle w:val="Hyperlink"/>
            <w:rFonts w:ascii="Times New Roman" w:hAnsi="Times New Roman" w:cs="Times New Roman"/>
            <w:b w:val="0"/>
            <w:sz w:val="24"/>
            <w:szCs w:val="24"/>
          </w:rPr>
          <w:t>eISSN</w:t>
        </w:r>
        <w:proofErr w:type="spellEnd"/>
        <w:proofErr w:type="gramEnd"/>
      </w:hyperlink>
      <w:r w:rsidRPr="00020F09">
        <w:rPr>
          <w:rFonts w:ascii="Times New Roman" w:hAnsi="Times New Roman" w:cs="Times New Roman"/>
          <w:b w:val="0"/>
          <w:sz w:val="24"/>
          <w:szCs w:val="24"/>
        </w:rPr>
        <w:t> </w:t>
      </w:r>
      <w:hyperlink r:id="rId17" w:history="1">
        <w:r w:rsidRPr="00020F09">
          <w:rPr>
            <w:rStyle w:val="Hyperlink"/>
            <w:rFonts w:ascii="Times New Roman" w:hAnsi="Times New Roman" w:cs="Times New Roman"/>
            <w:b w:val="0"/>
            <w:sz w:val="24"/>
            <w:szCs w:val="24"/>
          </w:rPr>
          <w:t>1535-8283</w:t>
        </w:r>
      </w:hyperlink>
      <w:r w:rsidRPr="00020F09">
        <w:rPr>
          <w:rFonts w:ascii="Times New Roman" w:hAnsi="Times New Roman" w:cs="Times New Roman"/>
          <w:b w:val="0"/>
          <w:sz w:val="24"/>
          <w:szCs w:val="24"/>
        </w:rPr>
        <w:t xml:space="preserve">. </w:t>
      </w:r>
      <w:hyperlink r:id="rId18" w:tooltip="International Standard Serial Number" w:history="1">
        <w:r w:rsidRPr="00020F09">
          <w:rPr>
            <w:rStyle w:val="Hyperlink"/>
            <w:rFonts w:ascii="Times New Roman" w:hAnsi="Times New Roman" w:cs="Times New Roman"/>
            <w:b w:val="0"/>
            <w:sz w:val="24"/>
            <w:szCs w:val="24"/>
          </w:rPr>
          <w:t>ISSN</w:t>
        </w:r>
      </w:hyperlink>
      <w:r w:rsidRPr="00020F09">
        <w:rPr>
          <w:rFonts w:ascii="Times New Roman" w:hAnsi="Times New Roman" w:cs="Times New Roman"/>
          <w:b w:val="0"/>
          <w:sz w:val="24"/>
          <w:szCs w:val="24"/>
        </w:rPr>
        <w:t> </w:t>
      </w:r>
      <w:hyperlink r:id="rId19" w:history="1">
        <w:r w:rsidRPr="00020F09">
          <w:rPr>
            <w:rStyle w:val="Hyperlink"/>
            <w:rFonts w:ascii="Times New Roman" w:hAnsi="Times New Roman" w:cs="Times New Roman"/>
            <w:b w:val="0"/>
            <w:sz w:val="24"/>
            <w:szCs w:val="24"/>
          </w:rPr>
          <w:t>0066-8435</w:t>
        </w:r>
      </w:hyperlink>
      <w:proofErr w:type="gramStart"/>
      <w:r w:rsidRPr="00020F09">
        <w:rPr>
          <w:rFonts w:ascii="Times New Roman" w:hAnsi="Times New Roman" w:cs="Times New Roman"/>
          <w:b w:val="0"/>
          <w:sz w:val="24"/>
          <w:szCs w:val="24"/>
        </w:rPr>
        <w:t>..</w:t>
      </w:r>
      <w:proofErr w:type="gramEnd"/>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r w:rsidRPr="00020F09">
        <w:rPr>
          <w:rFonts w:ascii="Times New Roman" w:hAnsi="Times New Roman" w:cs="Times New Roman"/>
          <w:b w:val="0"/>
          <w:i/>
          <w:sz w:val="24"/>
          <w:szCs w:val="24"/>
        </w:rPr>
        <w:t>From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J.-P.;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E2518F" w:rsidRDefault="00E2518F" w:rsidP="00E2518F"/>
    <w:p w:rsidR="0000311B" w:rsidRPr="00E2518F" w:rsidRDefault="0000311B">
      <w:pPr>
        <w:rPr>
          <w:b w:val="0"/>
        </w:rPr>
      </w:pPr>
    </w:p>
    <w:sectPr w:rsidR="0000311B" w:rsidRPr="00E2518F" w:rsidSect="00E2518F">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Coffman">
    <w15:presenceInfo w15:providerId="Windows Live" w15:userId="c049fcec6dac2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8F"/>
    <w:rsid w:val="0000311B"/>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F1237"/>
    <w:rsid w:val="00101B32"/>
    <w:rsid w:val="00105E27"/>
    <w:rsid w:val="0011445A"/>
    <w:rsid w:val="00116885"/>
    <w:rsid w:val="0012378F"/>
    <w:rsid w:val="00130899"/>
    <w:rsid w:val="001400BD"/>
    <w:rsid w:val="00147A24"/>
    <w:rsid w:val="00170AFD"/>
    <w:rsid w:val="0018142E"/>
    <w:rsid w:val="00185F53"/>
    <w:rsid w:val="00190E17"/>
    <w:rsid w:val="001A1312"/>
    <w:rsid w:val="001A16F7"/>
    <w:rsid w:val="001A6915"/>
    <w:rsid w:val="001B264A"/>
    <w:rsid w:val="001B5589"/>
    <w:rsid w:val="001B6666"/>
    <w:rsid w:val="001D02CA"/>
    <w:rsid w:val="001F3932"/>
    <w:rsid w:val="001F4C35"/>
    <w:rsid w:val="002061C9"/>
    <w:rsid w:val="00225AFA"/>
    <w:rsid w:val="00225EA5"/>
    <w:rsid w:val="00237BDF"/>
    <w:rsid w:val="00267D2D"/>
    <w:rsid w:val="002935C4"/>
    <w:rsid w:val="00295171"/>
    <w:rsid w:val="002A2C9C"/>
    <w:rsid w:val="002A391A"/>
    <w:rsid w:val="002A6916"/>
    <w:rsid w:val="002A7247"/>
    <w:rsid w:val="002C1E0C"/>
    <w:rsid w:val="002D136F"/>
    <w:rsid w:val="002E5355"/>
    <w:rsid w:val="002F3518"/>
    <w:rsid w:val="002F7F58"/>
    <w:rsid w:val="0030477D"/>
    <w:rsid w:val="00334365"/>
    <w:rsid w:val="00336745"/>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70C6D"/>
    <w:rsid w:val="00472FDA"/>
    <w:rsid w:val="00473ACC"/>
    <w:rsid w:val="00473E82"/>
    <w:rsid w:val="00474942"/>
    <w:rsid w:val="004A17C9"/>
    <w:rsid w:val="004A54B1"/>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C25CA"/>
    <w:rsid w:val="005D1989"/>
    <w:rsid w:val="005D55B5"/>
    <w:rsid w:val="005F3D87"/>
    <w:rsid w:val="005F5494"/>
    <w:rsid w:val="00601358"/>
    <w:rsid w:val="00602F0F"/>
    <w:rsid w:val="00610A8D"/>
    <w:rsid w:val="00610FEA"/>
    <w:rsid w:val="00635C2C"/>
    <w:rsid w:val="00643B4E"/>
    <w:rsid w:val="006570FE"/>
    <w:rsid w:val="00657BC9"/>
    <w:rsid w:val="006841E3"/>
    <w:rsid w:val="006C1321"/>
    <w:rsid w:val="006D3BB1"/>
    <w:rsid w:val="006E0D1B"/>
    <w:rsid w:val="006E787E"/>
    <w:rsid w:val="007203C9"/>
    <w:rsid w:val="00721D92"/>
    <w:rsid w:val="00726834"/>
    <w:rsid w:val="00743B98"/>
    <w:rsid w:val="00743C27"/>
    <w:rsid w:val="00773E45"/>
    <w:rsid w:val="00775F47"/>
    <w:rsid w:val="00787C6D"/>
    <w:rsid w:val="00791416"/>
    <w:rsid w:val="007A3F04"/>
    <w:rsid w:val="007A72C0"/>
    <w:rsid w:val="007A7E21"/>
    <w:rsid w:val="007B4241"/>
    <w:rsid w:val="007D4BF7"/>
    <w:rsid w:val="007F328F"/>
    <w:rsid w:val="00810912"/>
    <w:rsid w:val="00812C73"/>
    <w:rsid w:val="00816564"/>
    <w:rsid w:val="00817D3B"/>
    <w:rsid w:val="00824D87"/>
    <w:rsid w:val="00827601"/>
    <w:rsid w:val="00840071"/>
    <w:rsid w:val="008465B9"/>
    <w:rsid w:val="008523ED"/>
    <w:rsid w:val="00880CB9"/>
    <w:rsid w:val="00882772"/>
    <w:rsid w:val="008B0CC5"/>
    <w:rsid w:val="008F0F5F"/>
    <w:rsid w:val="008F382A"/>
    <w:rsid w:val="009021C3"/>
    <w:rsid w:val="00916933"/>
    <w:rsid w:val="00934EF0"/>
    <w:rsid w:val="009356AB"/>
    <w:rsid w:val="00935DC5"/>
    <w:rsid w:val="009466B0"/>
    <w:rsid w:val="00956792"/>
    <w:rsid w:val="00962E59"/>
    <w:rsid w:val="009A04EB"/>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87AE9"/>
    <w:rsid w:val="00A92EE6"/>
    <w:rsid w:val="00A9363B"/>
    <w:rsid w:val="00AB0266"/>
    <w:rsid w:val="00AC20C2"/>
    <w:rsid w:val="00AC461F"/>
    <w:rsid w:val="00AF1656"/>
    <w:rsid w:val="00AF46BE"/>
    <w:rsid w:val="00B04C6E"/>
    <w:rsid w:val="00B064B2"/>
    <w:rsid w:val="00B078C6"/>
    <w:rsid w:val="00B11822"/>
    <w:rsid w:val="00B3014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434CD"/>
    <w:rsid w:val="00C51070"/>
    <w:rsid w:val="00C52358"/>
    <w:rsid w:val="00C52C07"/>
    <w:rsid w:val="00C53F22"/>
    <w:rsid w:val="00C61CAA"/>
    <w:rsid w:val="00C64A3C"/>
    <w:rsid w:val="00C94A70"/>
    <w:rsid w:val="00CA0AC0"/>
    <w:rsid w:val="00CD4ABF"/>
    <w:rsid w:val="00CE7085"/>
    <w:rsid w:val="00CF127E"/>
    <w:rsid w:val="00CF3E4E"/>
    <w:rsid w:val="00D067AE"/>
    <w:rsid w:val="00D430AC"/>
    <w:rsid w:val="00D43AFA"/>
    <w:rsid w:val="00D5291C"/>
    <w:rsid w:val="00D57086"/>
    <w:rsid w:val="00D63E92"/>
    <w:rsid w:val="00D76354"/>
    <w:rsid w:val="00D90BEA"/>
    <w:rsid w:val="00D925BC"/>
    <w:rsid w:val="00D96C98"/>
    <w:rsid w:val="00DA37A7"/>
    <w:rsid w:val="00DA7015"/>
    <w:rsid w:val="00DB4CE3"/>
    <w:rsid w:val="00DB5FEA"/>
    <w:rsid w:val="00DC5202"/>
    <w:rsid w:val="00DE5A18"/>
    <w:rsid w:val="00DF2E42"/>
    <w:rsid w:val="00E00E09"/>
    <w:rsid w:val="00E12ADB"/>
    <w:rsid w:val="00E2518F"/>
    <w:rsid w:val="00E25C9A"/>
    <w:rsid w:val="00E27575"/>
    <w:rsid w:val="00E33402"/>
    <w:rsid w:val="00E35373"/>
    <w:rsid w:val="00E37218"/>
    <w:rsid w:val="00E4233F"/>
    <w:rsid w:val="00E44261"/>
    <w:rsid w:val="00E6415F"/>
    <w:rsid w:val="00E7189D"/>
    <w:rsid w:val="00E82913"/>
    <w:rsid w:val="00E84529"/>
    <w:rsid w:val="00EA3C79"/>
    <w:rsid w:val="00EB684C"/>
    <w:rsid w:val="00EC4D94"/>
    <w:rsid w:val="00EF0D3D"/>
    <w:rsid w:val="00EF709F"/>
    <w:rsid w:val="00EF7F5B"/>
    <w:rsid w:val="00F15D7B"/>
    <w:rsid w:val="00F302FD"/>
    <w:rsid w:val="00F30B0B"/>
    <w:rsid w:val="00F450FA"/>
    <w:rsid w:val="00F51F90"/>
    <w:rsid w:val="00F768BC"/>
    <w:rsid w:val="00F76A9E"/>
    <w:rsid w:val="00F81F5E"/>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408322"/>
  <w15:chartTrackingRefBased/>
  <w15:docId w15:val="{15F5A2F4-18B8-408A-85B1-037E1DDD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8F"/>
    <w:pPr>
      <w:spacing w:after="0" w:line="240" w:lineRule="auto"/>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518F"/>
    <w:rPr>
      <w:color w:val="0000FF"/>
      <w:u w:val="single"/>
    </w:rPr>
  </w:style>
  <w:style w:type="character" w:styleId="Strong">
    <w:name w:val="Strong"/>
    <w:qFormat/>
    <w:rsid w:val="00E2518F"/>
    <w:rPr>
      <w:b/>
      <w:bCs/>
    </w:rPr>
  </w:style>
  <w:style w:type="paragraph" w:styleId="Revision">
    <w:name w:val="Revision"/>
    <w:hidden/>
    <w:uiPriority w:val="99"/>
    <w:semiHidden/>
    <w:rsid w:val="00775F47"/>
    <w:pPr>
      <w:spacing w:after="0" w:line="240" w:lineRule="auto"/>
    </w:pPr>
    <w:rPr>
      <w:rFonts w:ascii="Arial" w:eastAsia="SimSun" w:hAnsi="Arial" w:cs="Arial"/>
      <w:b/>
      <w:bCs/>
      <w:sz w:val="26"/>
      <w:szCs w:val="26"/>
      <w:lang w:eastAsia="zh-CN"/>
    </w:rPr>
  </w:style>
  <w:style w:type="paragraph" w:styleId="BalloonText">
    <w:name w:val="Balloon Text"/>
    <w:basedOn w:val="Normal"/>
    <w:link w:val="BalloonTextChar"/>
    <w:uiPriority w:val="99"/>
    <w:semiHidden/>
    <w:unhideWhenUsed/>
    <w:rsid w:val="00775F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47"/>
    <w:rPr>
      <w:rFonts w:ascii="Segoe UI" w:eastAsia="SimSun" w:hAnsi="Segoe UI" w:cs="Segoe UI"/>
      <w:b/>
      <w:bCs/>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iversity_of_Hawai%27i_Press" TargetMode="External"/><Relationship Id="rId18" Type="http://schemas.openxmlformats.org/officeDocument/2006/relationships/hyperlink" Target="https://en.wikipedia.org/wiki/International_Standard_Serial_Number"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hyperlink" Target="https://en.wikipedia.org/wiki/Project_MUSE" TargetMode="External"/><Relationship Id="rId17" Type="http://schemas.openxmlformats.org/officeDocument/2006/relationships/hyperlink" Target="https://www.worldcat.org/issn/1535-8283" TargetMode="External"/><Relationship Id="rId2" Type="http://schemas.openxmlformats.org/officeDocument/2006/relationships/settings" Target="settings.xml"/><Relationship Id="rId16" Type="http://schemas.openxmlformats.org/officeDocument/2006/relationships/hyperlink" Target="https://en.wikipedia.org/wiki/International_Standard_Serial_Numb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RALPH-PC-MAIN\Local%20Settings\Temp\scl16.jpg" TargetMode="External"/><Relationship Id="rId11" Type="http://schemas.openxmlformats.org/officeDocument/2006/relationships/hyperlink" Target="https://en.wikipedia.org/wiki/Asian_Perspectives" TargetMode="External"/><Relationship Id="rId5" Type="http://schemas.openxmlformats.org/officeDocument/2006/relationships/image" Target="file:///G:\..\..\Local%20Settings\Temp\scl16.jpg" TargetMode="External"/><Relationship Id="rId15" Type="http://schemas.openxmlformats.org/officeDocument/2006/relationships/hyperlink" Target="https://doi.org/10.1353%2Fasi.2001.0023" TargetMode="External"/><Relationship Id="rId10" Type="http://schemas.openxmlformats.org/officeDocument/2006/relationships/hyperlink" Target="http://muse.jhu.edu/login?uri=/journals/asian_perspectives/v040/40.2pietrusewsky.pdf" TargetMode="External"/><Relationship Id="rId19" Type="http://schemas.openxmlformats.org/officeDocument/2006/relationships/hyperlink" Target="https://www.worldcat.org/issn/0066-8435" TargetMode="External"/><Relationship Id="rId4" Type="http://schemas.openxmlformats.org/officeDocument/2006/relationships/image" Target="media/image1.jpeg"/><Relationship Id="rId9" Type="http://schemas.openxmlformats.org/officeDocument/2006/relationships/hyperlink" Target="https://tools.wmflabs.org/geohack/geohack.php?pagename=Ban_Chiang&amp;params=17.4069_N_103.2414_E_type:landmark_region:TH-41" TargetMode="External"/><Relationship Id="rId14" Type="http://schemas.openxmlformats.org/officeDocument/2006/relationships/hyperlink" Target="https://en.wikipedia.org/wiki/Digital_object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2018-07-06T19:01:00Z</dcterms:created>
  <dcterms:modified xsi:type="dcterms:W3CDTF">2018-07-06T20:00:00Z</dcterms:modified>
</cp:coreProperties>
</file>