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B3" w:rsidRDefault="00D9039A" w:rsidP="00FB51B3">
      <w:pPr>
        <w:spacing w:after="0"/>
        <w:rPr>
          <w:ins w:id="0" w:author="murcott" w:date="2018-12-02T14:26:00Z"/>
        </w:rPr>
      </w:pPr>
      <w:r w:rsidRPr="00FB51B3">
        <w:rPr>
          <w:lang w:val="fr-FR"/>
          <w:rPrChange w:id="1" w:author="murcott" w:date="2018-12-02T14:26:00Z">
            <w:rPr/>
          </w:rPrChange>
        </w:rPr>
        <w:t xml:space="preserve">A000. COINS. EUR-Rome-Hygeia. </w:t>
      </w:r>
      <w:ins w:id="2" w:author="murcott" w:date="2018-12-02T14:26:00Z">
        <w:r w:rsidR="00FB51B3" w:rsidRPr="00FB51B3">
          <w:t>MAN.</w:t>
        </w:r>
        <w:r w:rsidR="00FB51B3">
          <w:t xml:space="preserve"> ACILIUS GLABRIO AR DENARIUS </w:t>
        </w:r>
        <w:r w:rsidR="00FB51B3" w:rsidRPr="00D9039A">
          <w:t>49 BCE</w:t>
        </w:r>
      </w:ins>
    </w:p>
    <w:p w:rsidR="00D9039A" w:rsidRPr="00D9039A" w:rsidRDefault="00FB51B3" w:rsidP="00D9039A">
      <w:pPr>
        <w:spacing w:after="0"/>
      </w:pPr>
      <w:ins w:id="3" w:author="murcott" w:date="2018-12-02T14:26:00Z">
        <w:r>
          <w:rPr>
            <w:noProof/>
          </w:rPr>
          <w:t xml:space="preserve">OB. </w:t>
        </w:r>
      </w:ins>
      <w:r w:rsidR="00D9039A" w:rsidRPr="00D9039A">
        <w:t>"S</w:t>
      </w:r>
      <w:r w:rsidR="00C6445E">
        <w:t>ALVTIS</w:t>
      </w:r>
      <w:r w:rsidR="00D9039A" w:rsidRPr="00D9039A">
        <w:t xml:space="preserve"> </w:t>
      </w:r>
      <w:r w:rsidR="00C6445E">
        <w:t>{</w:t>
      </w:r>
      <w:r w:rsidR="00D9039A" w:rsidRPr="00D9039A">
        <w:t>Bust</w:t>
      </w:r>
      <w:r w:rsidR="00C6445E">
        <w:t>]</w:t>
      </w:r>
      <w:r w:rsidR="00D9039A" w:rsidRPr="00D9039A">
        <w:t xml:space="preserve"> V</w:t>
      </w:r>
      <w:r w:rsidR="00C6445E">
        <w:t>ALETV[</w:t>
      </w:r>
      <w:r w:rsidR="00D9039A" w:rsidRPr="00D9039A">
        <w:t>do</w:t>
      </w:r>
      <w:r w:rsidR="00C6445E">
        <w:t xml:space="preserve">] [holding snake by Column] </w:t>
      </w:r>
      <w:del w:id="4" w:author="murcott" w:date="2018-12-02T14:26:00Z">
        <w:r w:rsidR="00D9039A" w:rsidRPr="00D9039A">
          <w:delText>49 BCE</w:delText>
        </w:r>
      </w:del>
    </w:p>
    <w:p w:rsidR="00D9039A" w:rsidRPr="00D9039A" w:rsidRDefault="004777E1" w:rsidP="00D9039A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FB51B3" w:rsidRDefault="00FB51B3" w:rsidP="00D9039A">
      <w:pPr>
        <w:spacing w:after="0"/>
        <w:rPr>
          <w:ins w:id="5" w:author="murcott" w:date="2018-12-02T14:26:00Z"/>
          <w:noProof/>
        </w:rPr>
      </w:pPr>
    </w:p>
    <w:p w:rsidR="00D9039A" w:rsidRPr="00D9039A" w:rsidRDefault="00D9039A" w:rsidP="00D9039A">
      <w:pPr>
        <w:spacing w:after="0"/>
      </w:pPr>
      <w:r w:rsidRPr="00D9039A">
        <w:rPr>
          <w:noProof/>
        </w:rPr>
        <w:drawing>
          <wp:inline distT="0" distB="0" distL="0" distR="0">
            <wp:extent cx="5480050" cy="2772905"/>
            <wp:effectExtent l="0" t="0" r="6350" b="8890"/>
            <wp:docPr id="1" name="Picture 1" descr="https://i.frg.im/ljkcRlh2/img3844d.jpg?r=l4H2HzGApA9Dsvz0l3f8ktFFz7wAP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frg.im/ljkcRlh2/img3844d.jpg?r=l4H2HzGApA9Dsvz0l3f8ktFFz7wAP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22" cy="277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9A" w:rsidRPr="00D9039A" w:rsidRDefault="004777E1" w:rsidP="00D9039A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D9039A" w:rsidRPr="00D9039A" w:rsidRDefault="00D9039A" w:rsidP="00D9039A">
      <w:pPr>
        <w:spacing w:after="0"/>
      </w:pPr>
      <w:r w:rsidRPr="00D9039A">
        <w:t>Man. Acilius Glabrio AR Denarius </w:t>
      </w:r>
    </w:p>
    <w:p w:rsidR="00D9039A" w:rsidRPr="00D9039A" w:rsidRDefault="00D9039A" w:rsidP="00D9039A">
      <w:pPr>
        <w:spacing w:after="0"/>
      </w:pPr>
      <w:r w:rsidRPr="00D9039A">
        <w:t>Case no.:</w:t>
      </w:r>
      <w:r>
        <w:t xml:space="preserve"> COINS</w:t>
      </w:r>
    </w:p>
    <w:p w:rsidR="00D9039A" w:rsidRPr="00D9039A" w:rsidRDefault="00D9039A" w:rsidP="00D9039A">
      <w:pPr>
        <w:spacing w:after="0"/>
      </w:pPr>
      <w:r w:rsidRPr="00D9039A">
        <w:t>Accession Number:</w:t>
      </w:r>
    </w:p>
    <w:p w:rsidR="00D9039A" w:rsidRPr="00D9039A" w:rsidRDefault="00D9039A" w:rsidP="00D9039A">
      <w:pPr>
        <w:spacing w:after="0"/>
        <w:rPr>
          <w:ins w:id="6" w:author="murcott" w:date="2018-12-02T14:26:00Z"/>
        </w:rPr>
      </w:pPr>
      <w:ins w:id="7" w:author="murcott" w:date="2018-12-02T14:26:00Z">
        <w:r w:rsidRPr="00FB51B3">
          <w:rPr>
            <w:lang w:val="fr-FR"/>
          </w:rPr>
          <w:t>Formal Label:</w:t>
        </w:r>
        <w:r w:rsidR="00FB51B3" w:rsidRPr="00FB51B3">
          <w:rPr>
            <w:lang w:val="fr-FR"/>
          </w:rPr>
          <w:t xml:space="preserve"> COINS. EUR-Rome-Hygeia. </w:t>
        </w:r>
        <w:r w:rsidR="00FB51B3" w:rsidRPr="00D9039A">
          <w:t>"S</w:t>
        </w:r>
        <w:r w:rsidR="00FB51B3">
          <w:t>ALVTIS</w:t>
        </w:r>
        <w:r w:rsidR="00FB51B3" w:rsidRPr="00D9039A">
          <w:t xml:space="preserve"> </w:t>
        </w:r>
        <w:r w:rsidR="00FB51B3">
          <w:t>[</w:t>
        </w:r>
        <w:r w:rsidR="00FB51B3" w:rsidRPr="00D9039A">
          <w:t>Bust</w:t>
        </w:r>
        <w:r w:rsidR="00FB51B3">
          <w:t>]</w:t>
        </w:r>
        <w:r w:rsidR="00FB51B3" w:rsidRPr="00D9039A">
          <w:t xml:space="preserve"> V</w:t>
        </w:r>
        <w:r w:rsidR="00FB51B3">
          <w:t>ALETV[</w:t>
        </w:r>
        <w:r w:rsidR="00FB51B3" w:rsidRPr="00D9039A">
          <w:t>do</w:t>
        </w:r>
        <w:r w:rsidR="00FB51B3">
          <w:t xml:space="preserve">] [holding snake by Column] </w:t>
        </w:r>
        <w:r w:rsidR="00FB51B3" w:rsidRPr="00D9039A">
          <w:t>49 BCE</w:t>
        </w:r>
      </w:ins>
    </w:p>
    <w:p w:rsidR="00D9039A" w:rsidRPr="00D9039A" w:rsidRDefault="00D9039A" w:rsidP="00D9039A">
      <w:pPr>
        <w:spacing w:after="0"/>
        <w:rPr>
          <w:del w:id="8" w:author="murcott" w:date="2018-12-02T14:26:00Z"/>
        </w:rPr>
      </w:pPr>
      <w:del w:id="9" w:author="murcott" w:date="2018-12-02T14:26:00Z">
        <w:r w:rsidRPr="00D9039A">
          <w:delText>Formal Label:</w:delText>
        </w:r>
      </w:del>
    </w:p>
    <w:p w:rsidR="00D9039A" w:rsidRPr="00D9039A" w:rsidRDefault="00D9039A" w:rsidP="00D9039A">
      <w:pPr>
        <w:spacing w:after="0"/>
      </w:pPr>
      <w:r w:rsidRPr="00D9039A">
        <w:t>Display Description:</w:t>
      </w:r>
    </w:p>
    <w:p w:rsidR="003C3EE8" w:rsidRDefault="003C3EE8" w:rsidP="003C3EE8">
      <w:pPr>
        <w:pStyle w:val="NormalWeb"/>
        <w:rPr>
          <w:ins w:id="10" w:author="murcott" w:date="2018-12-02T14:26:00Z"/>
        </w:rPr>
      </w:pPr>
      <w:ins w:id="11" w:author="murcott" w:date="2018-12-02T14:26:00Z">
        <w:r>
          <w:rPr>
            <w:b/>
            <w:bCs/>
          </w:rPr>
          <w:t>Salus</w:t>
        </w:r>
        <w:r>
          <w:t xml:space="preserve"> (</w:t>
        </w:r>
        <w:r w:rsidR="004777E1">
          <w:fldChar w:fldCharType="begin"/>
        </w:r>
        <w:r w:rsidR="004777E1">
          <w:instrText xml:space="preserve"> HYPERLINK "http://en.wikipedia.org/wiki/Latin_language" \o "Latin language" </w:instrText>
        </w:r>
        <w:r w:rsidR="004777E1">
          <w:fldChar w:fldCharType="separate"/>
        </w:r>
        <w:r>
          <w:rPr>
            <w:rStyle w:val="Hyperlink"/>
          </w:rPr>
          <w:t>Latin</w:t>
        </w:r>
        <w:r w:rsidR="004777E1">
          <w:rPr>
            <w:rStyle w:val="Hyperlink"/>
          </w:rPr>
          <w:fldChar w:fldCharType="end"/>
        </w:r>
        <w:r>
          <w:t xml:space="preserve">: </w:t>
        </w:r>
        <w:r>
          <w:rPr>
            <w:i/>
            <w:iCs/>
          </w:rPr>
          <w:t>salus</w:t>
        </w:r>
        <w:r>
          <w:t>, "salvati</w:t>
        </w:r>
        <w:bookmarkStart w:id="12" w:name="_GoBack"/>
        <w:bookmarkEnd w:id="12"/>
        <w:r>
          <w:t xml:space="preserve">on") was a </w:t>
        </w:r>
        <w:r w:rsidR="004777E1">
          <w:fldChar w:fldCharType="begin"/>
        </w:r>
        <w:r w:rsidR="004777E1">
          <w:instrText xml:space="preserve"> HYPERLINK "http://en.wikipedia.org/wiki/Ancient_Rome" \o "Ancient Rome" </w:instrText>
        </w:r>
        <w:r w:rsidR="004777E1">
          <w:fldChar w:fldCharType="separate"/>
        </w:r>
        <w:r>
          <w:rPr>
            <w:rStyle w:val="Hyperlink"/>
          </w:rPr>
          <w:t>Roman</w:t>
        </w:r>
        <w:r w:rsidR="004777E1">
          <w:rPr>
            <w:rStyle w:val="Hyperlink"/>
          </w:rPr>
          <w:fldChar w:fldCharType="end"/>
        </w:r>
        <w:r>
          <w:t xml:space="preserve"> goddess. She was the personification of well-being (health and prosperity) of both the individual and the state. She is sometimes </w:t>
        </w:r>
        <w:r w:rsidR="004777E1">
          <w:fldChar w:fldCharType="begin"/>
        </w:r>
        <w:r w:rsidR="004777E1">
          <w:instrText xml:space="preserve"> HYPERLINK "http://en.wikipedia.org/wiki/Int</w:instrText>
        </w:r>
        <w:r w:rsidR="004777E1">
          <w:instrText xml:space="preserve">erpretatio_graeca" \o "Interpretatio graeca" </w:instrText>
        </w:r>
        <w:r w:rsidR="004777E1">
          <w:fldChar w:fldCharType="separate"/>
        </w:r>
        <w:r>
          <w:rPr>
            <w:rStyle w:val="Hyperlink"/>
          </w:rPr>
          <w:t>equated with</w:t>
        </w:r>
        <w:r w:rsidR="004777E1">
          <w:rPr>
            <w:rStyle w:val="Hyperlink"/>
          </w:rPr>
          <w:fldChar w:fldCharType="end"/>
        </w:r>
        <w:r>
          <w:t xml:space="preserve"> the Greek goddess </w:t>
        </w:r>
        <w:r w:rsidR="004777E1">
          <w:fldChar w:fldCharType="begin"/>
        </w:r>
        <w:r w:rsidR="004777E1">
          <w:instrText xml:space="preserve"> HYPERLINK "http://en.wikipedia.org/wiki/Hygieia" \o "Hygieia" </w:instrText>
        </w:r>
        <w:r w:rsidR="004777E1">
          <w:fldChar w:fldCharType="separate"/>
        </w:r>
        <w:r>
          <w:rPr>
            <w:rStyle w:val="Hyperlink"/>
          </w:rPr>
          <w:t>Hygieia</w:t>
        </w:r>
        <w:r w:rsidR="004777E1">
          <w:rPr>
            <w:rStyle w:val="Hyperlink"/>
          </w:rPr>
          <w:fldChar w:fldCharType="end"/>
        </w:r>
        <w:r>
          <w:t>, though her functions differ considerably.</w:t>
        </w:r>
      </w:ins>
    </w:p>
    <w:p w:rsidR="003C3EE8" w:rsidRDefault="003C3EE8" w:rsidP="003C3EE8">
      <w:pPr>
        <w:pStyle w:val="NormalWeb"/>
        <w:rPr>
          <w:ins w:id="13" w:author="murcott" w:date="2018-12-02T14:26:00Z"/>
        </w:rPr>
      </w:pPr>
      <w:ins w:id="14" w:author="murcott" w:date="2018-12-02T14:26:00Z">
        <w:r>
          <w:t xml:space="preserve">In fact Salus is an ancient Roman Goddess that started to be increasingly associated to Valetudo the Goddess of Personal Health, which was the real romanized name of Hygieia. Although a minor goddess, as </w:t>
        </w:r>
        <w:r>
          <w:rPr>
            <w:i/>
            <w:iCs/>
          </w:rPr>
          <w:t>Salus Publica Populi Romani</w:t>
        </w:r>
        <w:r>
          <w:t xml:space="preserve"> ('goddess of the public welfare of the Roman people') she had a temple on the </w:t>
        </w:r>
        <w:r w:rsidR="004777E1">
          <w:fldChar w:fldCharType="begin"/>
        </w:r>
        <w:r w:rsidR="004777E1">
          <w:instrText xml:space="preserve"> HYPER</w:instrText>
        </w:r>
        <w:r w:rsidR="004777E1">
          <w:instrText xml:space="preserve">LINK "http://en.wikipedia.org/wiki/Quirinal_Hill" \o "Quirinal Hill" </w:instrText>
        </w:r>
        <w:r w:rsidR="004777E1">
          <w:fldChar w:fldCharType="separate"/>
        </w:r>
        <w:r>
          <w:rPr>
            <w:rStyle w:val="Hyperlink"/>
          </w:rPr>
          <w:t>Quirinal Hill</w:t>
        </w:r>
        <w:r w:rsidR="004777E1">
          <w:rPr>
            <w:rStyle w:val="Hyperlink"/>
          </w:rPr>
          <w:fldChar w:fldCharType="end"/>
        </w:r>
        <w:r>
          <w:t xml:space="preserve">, inaugurated in 302 BCE. Later she became more a protector of personal health. Around 180 BCE sacrificial rites in honour of </w:t>
        </w:r>
        <w:r w:rsidR="004777E1">
          <w:fldChar w:fldCharType="begin"/>
        </w:r>
        <w:r w:rsidR="004777E1">
          <w:instrText xml:space="preserve"> HYPERLINK "http://en.wikipedia.org/wiki/Apol</w:instrText>
        </w:r>
        <w:r w:rsidR="004777E1">
          <w:instrText xml:space="preserve">lo" \o "Apollo" </w:instrText>
        </w:r>
        <w:r w:rsidR="004777E1">
          <w:fldChar w:fldCharType="separate"/>
        </w:r>
        <w:r>
          <w:rPr>
            <w:rStyle w:val="Hyperlink"/>
          </w:rPr>
          <w:t>Apollo</w:t>
        </w:r>
        <w:r w:rsidR="004777E1">
          <w:rPr>
            <w:rStyle w:val="Hyperlink"/>
          </w:rPr>
          <w:fldChar w:fldCharType="end"/>
        </w:r>
        <w:r>
          <w:t xml:space="preserve">, Aesculapius, and Salus took place there (Livius XL, 19). There was a statue to Salus in the temple of </w:t>
        </w:r>
        <w:r w:rsidR="004777E1">
          <w:fldChar w:fldCharType="begin"/>
        </w:r>
        <w:r w:rsidR="004777E1">
          <w:instrText xml:space="preserve"> HYPERLINK "http://en.wikipedia.org/wiki/Concordia_%28mythology%29" \o "Concordia (mythology)" </w:instrText>
        </w:r>
        <w:r w:rsidR="004777E1">
          <w:fldChar w:fldCharType="separate"/>
        </w:r>
        <w:r>
          <w:rPr>
            <w:rStyle w:val="Hyperlink"/>
          </w:rPr>
          <w:t>Concordia</w:t>
        </w:r>
        <w:r w:rsidR="004777E1">
          <w:rPr>
            <w:rStyle w:val="Hyperlink"/>
          </w:rPr>
          <w:fldChar w:fldCharType="end"/>
        </w:r>
        <w:r>
          <w:t>. Her festival was celebrated on March 30.</w:t>
        </w:r>
      </w:ins>
    </w:p>
    <w:p w:rsidR="003C3EE8" w:rsidRDefault="003C3EE8" w:rsidP="003C3EE8">
      <w:pPr>
        <w:pStyle w:val="Heading2"/>
        <w:rPr>
          <w:ins w:id="15" w:author="murcott" w:date="2018-12-02T14:26:00Z"/>
        </w:rPr>
      </w:pPr>
      <w:ins w:id="16" w:author="murcott" w:date="2018-12-02T14:26:00Z">
        <w:r>
          <w:rPr>
            <w:rStyle w:val="mw-headline"/>
          </w:rPr>
          <w:t>Representation</w:t>
        </w:r>
      </w:ins>
    </w:p>
    <w:p w:rsidR="003C3EE8" w:rsidRDefault="003C3EE8" w:rsidP="003C3EE8">
      <w:pPr>
        <w:pStyle w:val="NormalWeb"/>
        <w:rPr>
          <w:ins w:id="17" w:author="murcott" w:date="2018-12-02T14:26:00Z"/>
        </w:rPr>
      </w:pPr>
      <w:ins w:id="18" w:author="murcott" w:date="2018-12-02T14:26:00Z">
        <w:r>
          <w:t xml:space="preserve">Salus was often shown seated with her legs crossed (a common position for </w:t>
        </w:r>
        <w:r w:rsidR="004777E1">
          <w:fldChar w:fldCharType="begin"/>
        </w:r>
        <w:r w:rsidR="004777E1">
          <w:instrText xml:space="preserve"> HYPERLINK "http://en.wikipedia.org/wiki/Securitas" \o "Securitas" </w:instrText>
        </w:r>
        <w:r w:rsidR="004777E1">
          <w:fldChar w:fldCharType="separate"/>
        </w:r>
        <w:r>
          <w:rPr>
            <w:rStyle w:val="Hyperlink"/>
          </w:rPr>
          <w:t>Securitas</w:t>
        </w:r>
        <w:r w:rsidR="004777E1">
          <w:rPr>
            <w:rStyle w:val="Hyperlink"/>
          </w:rPr>
          <w:fldChar w:fldCharType="end"/>
        </w:r>
        <w:r>
          <w:t xml:space="preserve">), leaning her elbow on the arm of her throne. Often, her right hand holds out a </w:t>
        </w:r>
        <w:r w:rsidR="004777E1">
          <w:fldChar w:fldCharType="begin"/>
        </w:r>
        <w:r w:rsidR="004777E1">
          <w:instrText xml:space="preserve"> HYPERLINK "http://en.wikipedia.org/wiki/Patera" \o "Patera" </w:instrText>
        </w:r>
        <w:r w:rsidR="004777E1">
          <w:fldChar w:fldCharType="separate"/>
        </w:r>
        <w:r>
          <w:rPr>
            <w:rStyle w:val="Hyperlink"/>
          </w:rPr>
          <w:t>patera</w:t>
        </w:r>
        <w:r w:rsidR="004777E1">
          <w:rPr>
            <w:rStyle w:val="Hyperlink"/>
          </w:rPr>
          <w:fldChar w:fldCharType="end"/>
        </w:r>
        <w:r>
          <w:t xml:space="preserve"> (shallow dish used in religious ceremonies) to feed a snake which is coiled round an </w:t>
        </w:r>
        <w:r w:rsidR="004777E1">
          <w:fldChar w:fldCharType="begin"/>
        </w:r>
        <w:r w:rsidR="004777E1">
          <w:instrText xml:space="preserve"> HYPERLINK "http://en.wikipedia.org/wiki/Altar" \o "Altar" </w:instrText>
        </w:r>
        <w:r w:rsidR="004777E1">
          <w:fldChar w:fldCharType="separate"/>
        </w:r>
        <w:r>
          <w:rPr>
            <w:rStyle w:val="Hyperlink"/>
          </w:rPr>
          <w:t>altar</w:t>
        </w:r>
        <w:r w:rsidR="004777E1">
          <w:rPr>
            <w:rStyle w:val="Hyperlink"/>
          </w:rPr>
          <w:fldChar w:fldCharType="end"/>
        </w:r>
        <w:r>
          <w:t>. The snake is reared up and dips its head to the patera.</w:t>
        </w:r>
      </w:ins>
    </w:p>
    <w:p w:rsidR="003C3EE8" w:rsidRDefault="003C3EE8" w:rsidP="003C3EE8">
      <w:pPr>
        <w:pStyle w:val="NormalWeb"/>
        <w:rPr>
          <w:ins w:id="19" w:author="murcott" w:date="2018-12-02T14:26:00Z"/>
        </w:rPr>
      </w:pPr>
      <w:ins w:id="20" w:author="murcott" w:date="2018-12-02T14:26:00Z">
        <w:r>
          <w:t>Sometimes her hand is open and empty, making a gesture. Sometimes the snake directs its gaze along with hers. Sometimes there is no altar; the snake is coiled around the arm of her throne instead.</w:t>
        </w:r>
      </w:ins>
    </w:p>
    <w:p w:rsidR="003C3EE8" w:rsidRDefault="003C3EE8" w:rsidP="003C3EE8">
      <w:pPr>
        <w:pStyle w:val="NormalWeb"/>
        <w:rPr>
          <w:ins w:id="21" w:author="murcott" w:date="2018-12-02T14:26:00Z"/>
        </w:rPr>
      </w:pPr>
      <w:ins w:id="22" w:author="murcott" w:date="2018-12-02T14:26:00Z">
        <w:r>
          <w:t xml:space="preserve">Occasionally, Salus has a tall Staff in her left hand with a snake twined around it; Sometimes her right hand raises a smaller female figure. Later, Salus is shown standing, feeding her snake. This became the commonest pose: she is standing and grasping the wriggling snake firmly under her arm, directing it to the food she holds out on a dish in her other hand. Rarely, Salus is holding a steering oar in her left hand (indicates her role in guiding the emperor through a healthy life). This really belongs to </w:t>
        </w:r>
        <w:r w:rsidR="004777E1">
          <w:fldChar w:fldCharType="begin"/>
        </w:r>
        <w:r w:rsidR="004777E1">
          <w:instrText xml:space="preserve"> HYPERLINK "http:/</w:instrText>
        </w:r>
        <w:r w:rsidR="004777E1">
          <w:instrText xml:space="preserve">/en.wikipedia.org/wiki/Fortuna" \o "Fortuna" </w:instrText>
        </w:r>
        <w:r w:rsidR="004777E1">
          <w:fldChar w:fldCharType="separate"/>
        </w:r>
        <w:r>
          <w:rPr>
            <w:rStyle w:val="Hyperlink"/>
          </w:rPr>
          <w:t>Fortuna</w:t>
        </w:r>
        <w:r w:rsidR="004777E1">
          <w:rPr>
            <w:rStyle w:val="Hyperlink"/>
          </w:rPr>
          <w:fldChar w:fldCharType="end"/>
        </w:r>
        <w:r>
          <w:t>.</w:t>
        </w:r>
      </w:ins>
    </w:p>
    <w:p w:rsidR="003C3EE8" w:rsidRDefault="003C3EE8" w:rsidP="003C3EE8">
      <w:pPr>
        <w:pStyle w:val="Heading2"/>
        <w:rPr>
          <w:ins w:id="23" w:author="murcott" w:date="2018-12-02T14:26:00Z"/>
        </w:rPr>
      </w:pPr>
      <w:ins w:id="24" w:author="murcott" w:date="2018-12-02T14:26:00Z">
        <w:r>
          <w:rPr>
            <w:rStyle w:val="mw-headline"/>
          </w:rPr>
          <w:t>See also</w:t>
        </w:r>
      </w:ins>
    </w:p>
    <w:p w:rsidR="003C3EE8" w:rsidRDefault="004777E1" w:rsidP="003C3EE8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25" w:author="murcott" w:date="2018-12-02T14:26:00Z"/>
        </w:rPr>
      </w:pPr>
      <w:ins w:id="26" w:author="murcott" w:date="2018-12-02T14:26:00Z">
        <w:r>
          <w:fldChar w:fldCharType="begin"/>
        </w:r>
        <w:r>
          <w:instrText xml:space="preserve"> HYPERLINK "http://en.wikipedia.org/wiki/Hygieia" \o "Hygieia" </w:instrText>
        </w:r>
        <w:r>
          <w:fldChar w:fldCharType="separate"/>
        </w:r>
        <w:r w:rsidR="003C3EE8">
          <w:rPr>
            <w:rStyle w:val="Hyperlink"/>
          </w:rPr>
          <w:t>Hygieia</w:t>
        </w:r>
        <w:r>
          <w:rPr>
            <w:rStyle w:val="Hyperlink"/>
          </w:rPr>
          <w:fldChar w:fldCharType="end"/>
        </w:r>
        <w:r w:rsidR="003C3EE8">
          <w:t>, the Greek goddess of health</w:t>
        </w:r>
      </w:ins>
    </w:p>
    <w:p w:rsidR="003C3EE8" w:rsidRDefault="004777E1" w:rsidP="003C3EE8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27" w:author="murcott" w:date="2018-12-02T14:26:00Z"/>
        </w:rPr>
      </w:pPr>
      <w:ins w:id="28" w:author="murcott" w:date="2018-12-02T14:26:00Z">
        <w:r>
          <w:fldChar w:fldCharType="begin"/>
        </w:r>
        <w:r>
          <w:instrText xml:space="preserve"> HYPERLINK "http://en.wikipedia.org/wiki/Sirona" \o "Sirona" </w:instrText>
        </w:r>
        <w:r>
          <w:fldChar w:fldCharType="separate"/>
        </w:r>
        <w:r w:rsidR="003C3EE8">
          <w:rPr>
            <w:rStyle w:val="Hyperlink"/>
          </w:rPr>
          <w:t>Sirona</w:t>
        </w:r>
        <w:r>
          <w:rPr>
            <w:rStyle w:val="Hyperlink"/>
          </w:rPr>
          <w:fldChar w:fldCharType="end"/>
        </w:r>
        <w:r w:rsidR="003C3EE8">
          <w:t>, a goddess of health worshiped in East Central Gaul</w:t>
        </w:r>
      </w:ins>
    </w:p>
    <w:p w:rsidR="003C3EE8" w:rsidRDefault="003C3EE8" w:rsidP="003C3EE8">
      <w:pPr>
        <w:rPr>
          <w:ins w:id="29" w:author="murcott" w:date="2018-12-02T14:26:00Z"/>
        </w:rPr>
      </w:pPr>
    </w:p>
    <w:p w:rsidR="003C3EE8" w:rsidRDefault="003C3EE8" w:rsidP="003C3EE8">
      <w:pPr>
        <w:pStyle w:val="NormalWeb"/>
        <w:rPr>
          <w:ins w:id="30" w:author="murcott" w:date="2018-12-02T14:26:00Z"/>
        </w:rPr>
      </w:pPr>
      <w:ins w:id="31" w:author="murcott" w:date="2018-12-02T14:26:00Z">
        <w:r>
          <w:rPr>
            <w:b/>
            <w:bCs/>
          </w:rPr>
          <w:t>Salus</w:t>
        </w:r>
        <w:r>
          <w:t xml:space="preserve"> stated in the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"http://translate.googleusercontent.com/translate_c?hl=en&amp;prev=/search%3Fq%3D%2522salus%2Btempel%2522%26hl%3Den%26lr%3D%26as_qdr%3Dall%26biw%3D1256%26bih%3D970%26prmd%3Dimvnsb&amp;rurl=transla</w:instrText>
        </w:r>
        <w:r w:rsidR="004777E1">
          <w:instrText xml:space="preserve">te.google.ca&amp;sl=de&amp;u=http://de.wikipedia.org/wiki/R%25C3%25B6mische_Religion&amp;usg=ALkJrhgx3CXtnXV7mCeOi9dsKXi-jF7NnQ" \o "Roman religion" </w:instrText>
        </w:r>
        <w:r w:rsidR="004777E1">
          <w:fldChar w:fldCharType="separate"/>
        </w:r>
        <w:r>
          <w:rPr>
            <w:rStyle w:val="Hyperlink"/>
          </w:rPr>
          <w:t>religion</w:t>
        </w:r>
        <w:r w:rsidR="004777E1">
          <w:rPr>
            <w:rStyle w:val="Hyperlink"/>
          </w:rPr>
          <w:fldChar w:fldCharType="end"/>
        </w:r>
        <w:r>
          <w:t xml:space="preserve"> of the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</w:instrText>
        </w:r>
        <w:r w:rsidR="004777E1">
          <w:instrText xml:space="preserve">Btempel%2522%26hl%3Den%26lr%3D%26as_qdr%3Dall%26biw%3D1256%26bih%3D970%26prmd%3Dimvnsb&amp;rurl=translate.google.ca&amp;sl=de&amp;u=http://de.wikipedia.org/wiki/R%25C3%25B6misches_Reich&amp;usg=ALkJrhgkbweUATuPQrbYRzKcxHAOk7mkbw" \o "Roman Empire" </w:instrText>
        </w:r>
        <w:r w:rsidR="004777E1">
          <w:fldChar w:fldCharType="separate"/>
        </w:r>
        <w:r>
          <w:rPr>
            <w:rStyle w:val="Hyperlink"/>
          </w:rPr>
          <w:t>Roman Empire</w:t>
        </w:r>
        <w:r w:rsidR="004777E1">
          <w:rPr>
            <w:rStyle w:val="Hyperlink"/>
          </w:rPr>
          <w:fldChar w:fldCharType="end"/>
        </w:r>
        <w:r>
          <w:t xml:space="preserve"> , the </w:t>
        </w:r>
        <w:r w:rsidR="004777E1">
          <w:fldChar w:fldCharType="begin"/>
        </w:r>
        <w:r w:rsidR="004777E1">
          <w:instrText xml:space="preserve"> H</w:instrText>
        </w:r>
        <w:r w:rsidR="004777E1">
          <w:instrText>YPERLINK "http://translate.googleusercontent.com/translate_c?hl=en&amp;prev=/search%3Fq%3D%2522salus%2Btempel%2522%26hl%3Den%26lr%3D%26as_qdr%3Dall%26biw%3D1256%26bih%3D970%26prmd%3Dimvnsb&amp;rurl=translate.google.ca&amp;sl=de&amp;u=http://de.wikipedia.org/wiki/Personifi</w:instrText>
        </w:r>
        <w:r w:rsidR="004777E1">
          <w:instrText xml:space="preserve">kation&amp;usg=ALkJrhhyRKl828KJOGrCRbke3FgHJHDgAg" \o "Personification" </w:instrText>
        </w:r>
        <w:r w:rsidR="004777E1">
          <w:fldChar w:fldCharType="separate"/>
        </w:r>
        <w:r>
          <w:rPr>
            <w:rStyle w:val="Hyperlink"/>
          </w:rPr>
          <w:t>personification</w:t>
        </w:r>
        <w:r w:rsidR="004777E1">
          <w:rPr>
            <w:rStyle w:val="Hyperlink"/>
          </w:rPr>
          <w:fldChar w:fldCharType="end"/>
        </w:r>
        <w:r>
          <w:t xml:space="preserve"> of the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"http://translate.googleusercontent.com/translate_c?hl=en&amp;prev=/search%3Fq%3D%2522salus%2Btempel%2522%26hl%3Den%26lr%3D%26as_qdr%3Dall%26biw%3D1256%26b</w:instrText>
        </w:r>
        <w:r w:rsidR="004777E1">
          <w:instrText xml:space="preserve">ih%3D970%26prmd%3Dimvnsb&amp;rurl=translate.google.ca&amp;sl=de&amp;u=http://de.wikipedia.org/wiki/Wohlergehen&amp;usg=ALkJrhgnQv4bveNkRuCmZpY0t4eY-0vGOw" \o "Welfare" </w:instrText>
        </w:r>
        <w:r w:rsidR="004777E1">
          <w:fldChar w:fldCharType="separate"/>
        </w:r>
        <w:r>
          <w:rPr>
            <w:rStyle w:val="Hyperlink"/>
          </w:rPr>
          <w:t>well-being</w:t>
        </w:r>
        <w:r w:rsidR="004777E1">
          <w:rPr>
            <w:rStyle w:val="Hyperlink"/>
          </w:rPr>
          <w:fldChar w:fldCharType="end"/>
        </w:r>
        <w:r>
          <w:t xml:space="preserve"> dar. The goddess was usually enthroned with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"http://translate.googleusercontent.com/translate_c?hl=en&amp;prev=/search%3Fq%3D%2522salus%2Btempel%2522%26hl%3Den%26lr%3D%26as_qdr%3Dall%26biw%3D1256%26bih%3D970%26prmd%3Dimvnsb&amp;rurl=translate.google.ca&amp;sl=de&amp;u=http://de.wikipedia.org/wiki/Szepter</w:instrText>
        </w:r>
        <w:r w:rsidR="004777E1">
          <w:instrText xml:space="preserve">&amp;usg=ALkJrhhf_KoPQOlNDJlUSTX2ifaK-jrsZw" \o "Scepter" </w:instrText>
        </w:r>
        <w:r w:rsidR="004777E1">
          <w:fldChar w:fldCharType="separate"/>
        </w:r>
        <w:r>
          <w:rPr>
            <w:rStyle w:val="Hyperlink"/>
          </w:rPr>
          <w:t>scepter</w:t>
        </w:r>
        <w:r w:rsidR="004777E1">
          <w:rPr>
            <w:rStyle w:val="Hyperlink"/>
          </w:rPr>
          <w:fldChar w:fldCharType="end"/>
        </w:r>
        <w:r>
          <w:t xml:space="preserve"> , bowl, with ears of corn snake or represented. Salus was primarily with the welfare and safety of the Roman state, its people and in the </w:t>
        </w:r>
        <w:r w:rsidR="004777E1">
          <w:fldChar w:fldCharType="begin"/>
        </w:r>
        <w:r w:rsidR="004777E1">
          <w:instrText xml:space="preserve"> HYPERLINK "http://translate.googleusercontent.com/tr</w:instrText>
        </w:r>
        <w:r w:rsidR="004777E1">
          <w:instrText>anslate_c?hl=en&amp;prev=/search%3Fq%3D%2522salus%2Btempel%2522%26hl%3Den%26lr%3D%26as_qdr%3Dall%26biw%3D1256%26bih%3D970%26prmd%3Dimvnsb&amp;rurl=translate.google.ca&amp;sl=de&amp;u=http://de.wikipedia.org/wiki/R%25C3%25B6mische_Kaiserzeit&amp;usg=ALkJrhjp1ojNEDAdgDUNj_Unlhu</w:instrText>
        </w:r>
        <w:r w:rsidR="004777E1">
          <w:instrText xml:space="preserve">ExV7mmg" \o "Roman Empire" </w:instrText>
        </w:r>
        <w:r w:rsidR="004777E1">
          <w:fldChar w:fldCharType="separate"/>
        </w:r>
        <w:r>
          <w:rPr>
            <w:rStyle w:val="Hyperlink"/>
          </w:rPr>
          <w:t>imperial era</w:t>
        </w:r>
        <w:r w:rsidR="004777E1">
          <w:rPr>
            <w:rStyle w:val="Hyperlink"/>
          </w:rPr>
          <w:fldChar w:fldCharType="end"/>
        </w:r>
        <w:r>
          <w:t xml:space="preserve"> also brought together the rulers. According to the deity was known as </w:t>
        </w:r>
        <w:r>
          <w:rPr>
            <w:i/>
            <w:iCs/>
          </w:rPr>
          <w:t>Salus</w:t>
        </w:r>
        <w:r>
          <w:t xml:space="preserve"> and </w:t>
        </w:r>
        <w:r>
          <w:rPr>
            <w:i/>
            <w:iCs/>
          </w:rPr>
          <w:t>Salus Populi Romani, publication,</w:t>
        </w:r>
        <w:r>
          <w:t xml:space="preserve"> or as. </w:t>
        </w:r>
      </w:ins>
    </w:p>
    <w:p w:rsidR="003C3EE8" w:rsidRDefault="003C3EE8" w:rsidP="003C3EE8">
      <w:pPr>
        <w:pStyle w:val="NormalWeb"/>
        <w:rPr>
          <w:ins w:id="32" w:author="murcott" w:date="2018-12-02T14:26:00Z"/>
        </w:rPr>
      </w:pPr>
      <w:ins w:id="33" w:author="murcott" w:date="2018-12-02T14:26:00Z">
        <w:r>
          <w:t xml:space="preserve">In the ancient Roman history was first of each year, then celebrated at irregular intervals as the Festival of Salus </w:t>
        </w:r>
        <w:r>
          <w:rPr>
            <w:i/>
            <w:iCs/>
          </w:rPr>
          <w:t>Salutis augury.</w:t>
        </w:r>
        <w:r>
          <w:t xml:space="preserve">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"http://translate.googleusercontent.com/translate_c?hl=en&amp;prev=/search%3Fq%3D%2522salus%2Btempel%2522%26hl%3Den%26lr%3D%26as_qdr%3Dall%26biw%3D1256%26bih%3D970%26prmd%3Dimvnsb&amp;rurl=translate.google.ca&amp;sl</w:instrText>
        </w:r>
        <w:r w:rsidR="004777E1">
          <w:instrText xml:space="preserve">=de&amp;u=http://de.wikipedia.org/wiki/Gaius_Iunius_Bubulcus_Brutus&amp;usg=ALkJrhhjev_rxsPxlwUYsfAdOGrwQrwJoA" \o "Gaius Junius Brutus Bubulcus" </w:instrText>
        </w:r>
        <w:r w:rsidR="004777E1">
          <w:fldChar w:fldCharType="separate"/>
        </w:r>
        <w:r>
          <w:rPr>
            <w:rStyle w:val="Hyperlink"/>
          </w:rPr>
          <w:t>Caius Junius Bubulcus Brutus</w:t>
        </w:r>
        <w:r w:rsidR="004777E1">
          <w:rPr>
            <w:rStyle w:val="Hyperlink"/>
          </w:rPr>
          <w:fldChar w:fldCharType="end"/>
        </w:r>
        <w:r>
          <w:t xml:space="preserve"> promised 311 BC during the Second </w:t>
        </w:r>
        <w:r w:rsidR="004777E1">
          <w:fldChar w:fldCharType="begin"/>
        </w:r>
        <w:r w:rsidR="004777E1">
          <w:instrText xml:space="preserve"> HYPERLINK "http://translate.googleusercontent.com/t</w:instrText>
        </w:r>
        <w:r w:rsidR="004777E1">
          <w:instrText>ranslate_c?hl=en&amp;prev=/search%3Fq%3D%2522salus%2Btempel%2522%26hl%3Den%26lr%3D%26as_qdr%3Dall%26biw%3D1256%26bih%3D970%26prmd%3Dimvnsb&amp;rurl=translate.google.ca&amp;sl=de&amp;u=http://de.wikipedia.org/wiki/Samnitenkriege&amp;usg=ALkJrhhl29OwekJkEehr8D_xXoqpgRTBVQ" \o "</w:instrText>
        </w:r>
        <w:r w:rsidR="004777E1">
          <w:instrText xml:space="preserve">Samnitenkriege" </w:instrText>
        </w:r>
        <w:r w:rsidR="004777E1">
          <w:fldChar w:fldCharType="separate"/>
        </w:r>
        <w:r>
          <w:rPr>
            <w:rStyle w:val="Hyperlink"/>
          </w:rPr>
          <w:t>Samnitenkrieges</w:t>
        </w:r>
        <w:r w:rsidR="004777E1">
          <w:rPr>
            <w:rStyle w:val="Hyperlink"/>
          </w:rPr>
          <w:fldChar w:fldCharType="end"/>
        </w:r>
        <w:r>
          <w:t xml:space="preserve"> Salus the establishment of a Temple, 307 BC and commissioned on 5 August 302 BC on the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</w:instrText>
        </w:r>
        <w:r w:rsidR="004777E1">
          <w:instrText xml:space="preserve">s_qdr%3Dall%26biw%3D1256%26bih%3D970%26prmd%3Dimvnsb&amp;rurl=translate.google.ca&amp;sl=de&amp;u=http://de.wikipedia.org/wiki/Quirinal&amp;usg=ALkJrhiT1hoRg4slflSjmAs1XI0lq8P8Fg" \o "Quirinal" </w:instrText>
        </w:r>
        <w:r w:rsidR="004777E1">
          <w:fldChar w:fldCharType="separate"/>
        </w:r>
        <w:r>
          <w:rPr>
            <w:rStyle w:val="Hyperlink"/>
          </w:rPr>
          <w:t>Quirinal Collis</w:t>
        </w:r>
        <w:r w:rsidR="004777E1">
          <w:rPr>
            <w:rStyle w:val="Hyperlink"/>
          </w:rPr>
          <w:fldChar w:fldCharType="end"/>
        </w:r>
        <w:r>
          <w:t xml:space="preserve"> was ordained. </w:t>
        </w:r>
        <w:r w:rsidR="004777E1">
          <w:fldChar w:fldCharType="begin"/>
        </w:r>
        <w:r w:rsidR="004777E1">
          <w:instrText xml:space="preserve"> HYPERLINK "http://translate.googleuserconten</w:instrText>
        </w:r>
        <w:r w:rsidR="004777E1">
          <w:instrText>t.com/translate_c?hl=en&amp;prev=/search%3Fq%3D%2522salus%2Btempel%2522%26hl%3Den%26lr%3D%26as_qdr%3Dall%26biw%3D1256%26bih%3D970%26prmd%3Dimvnsb&amp;rurl=translate.google.ca&amp;sl=de&amp;u=http://de.wikipedia.org/wiki/Salus_%28Mythologie%29&amp;usg=ALkJrhhJDkxh6Zh6TbFJTnS--</w:instrText>
        </w:r>
        <w:r w:rsidR="004777E1">
          <w:instrText xml:space="preserve">Cv8fLDM1g" \l "cite_note-0" </w:instrText>
        </w:r>
        <w:r w:rsidR="004777E1">
          <w:fldChar w:fldCharType="separate"/>
        </w:r>
        <w:r>
          <w:rPr>
            <w:rStyle w:val="Hyperlink"/>
            <w:vertAlign w:val="superscript"/>
          </w:rPr>
          <w:t>[1]</w:t>
        </w:r>
        <w:r w:rsidR="004777E1">
          <w:rPr>
            <w:rStyle w:val="Hyperlink"/>
            <w:vertAlign w:val="superscript"/>
          </w:rPr>
          <w:fldChar w:fldCharType="end"/>
        </w:r>
        <w:r>
          <w:t xml:space="preserve"> There may have been before, an older cult Salus on this hill.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</w:instrText>
        </w:r>
        <w:r w:rsidR="004777E1">
          <w:instrText xml:space="preserve">26bih%3D970%26prmd%3Dimvnsb&amp;rurl=translate.google.ca&amp;sl=de&amp;u=http://de.wikipedia.org/wiki/Salus_%28Mythologie%29&amp;usg=ALkJrhhJDkxh6Zh6TbFJTnS--Cv8fLDM1g" \l "cite_note-1" </w:instrText>
        </w:r>
        <w:r w:rsidR="004777E1">
          <w:fldChar w:fldCharType="separate"/>
        </w:r>
        <w:r>
          <w:rPr>
            <w:rStyle w:val="Hyperlink"/>
            <w:vertAlign w:val="superscript"/>
          </w:rPr>
          <w:t>[2]</w:t>
        </w:r>
        <w:r w:rsidR="004777E1">
          <w:rPr>
            <w:rStyle w:val="Hyperlink"/>
            <w:vertAlign w:val="superscript"/>
          </w:rPr>
          <w:fldChar w:fldCharType="end"/>
        </w:r>
        <w:r>
          <w:t xml:space="preserve"> </w:t>
        </w:r>
      </w:ins>
    </w:p>
    <w:p w:rsidR="003C3EE8" w:rsidRDefault="003C3EE8" w:rsidP="003C3EE8">
      <w:pPr>
        <w:pStyle w:val="NormalWeb"/>
        <w:rPr>
          <w:ins w:id="34" w:author="murcott" w:date="2018-12-02T14:26:00Z"/>
        </w:rPr>
      </w:pPr>
      <w:ins w:id="35" w:author="murcott" w:date="2018-12-02T14:26:00Z">
        <w:r>
          <w:t xml:space="preserve">Salus was often associated with </w:t>
        </w:r>
        <w:r w:rsidR="004777E1">
          <w:fldChar w:fldCharType="begin"/>
        </w:r>
        <w:r w:rsidR="004777E1">
          <w:instrText xml:space="preserve"> HYPERLINK "http://translate.googleusercontent</w:instrText>
        </w:r>
        <w:r w:rsidR="004777E1">
          <w:instrText>.com/translate_c?hl=en&amp;prev=/search%3Fq%3D%2522salus%2Btempel%2522%26hl%3Den%26lr%3D%26as_qdr%3Dall%26biw%3D1256%26bih%3D970%26prmd%3Dimvnsb&amp;rurl=translate.google.ca&amp;sl=de&amp;u=http://de.wikipedia.org/w/index.php%3Ftitle%3DSemonia%26action%3Dedit%26redlink%3D</w:instrText>
        </w:r>
        <w:r w:rsidR="004777E1">
          <w:instrText xml:space="preserve">1&amp;usg=ALkJrhgsqpL6SQbV9EWXLRZvO8l7hsb2iw" \o "Semonia (page not found)" </w:instrText>
        </w:r>
        <w:r w:rsidR="004777E1">
          <w:fldChar w:fldCharType="separate"/>
        </w:r>
        <w:r>
          <w:rPr>
            <w:rStyle w:val="Hyperlink"/>
          </w:rPr>
          <w:t>Semonia</w:t>
        </w:r>
        <w:r w:rsidR="004777E1">
          <w:rPr>
            <w:rStyle w:val="Hyperlink"/>
          </w:rPr>
          <w:fldChar w:fldCharType="end"/>
        </w:r>
        <w:r>
          <w:t xml:space="preserve"> revered and can therefore probably be regarded as Saatgöttin. Influenced by Greek and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</w:instrText>
        </w:r>
        <w:r w:rsidR="004777E1">
          <w:instrText xml:space="preserve">D%2522salus%2Btempel%2522%26hl%3Den%26lr%3D%26as_qdr%3Dall%26biw%3D1256%26bih%3D970%26prmd%3Dimvnsb&amp;rurl=translate.google.ca&amp;sl=de&amp;u=http://de.wikipedia.org/wiki/Hellenismus&amp;usg=ALkJrhjCHIumwUsGINxzOtoPYsXAxsFWGw" \o "Hellenism" </w:instrText>
        </w:r>
        <w:r w:rsidR="004777E1">
          <w:fldChar w:fldCharType="separate"/>
        </w:r>
        <w:r>
          <w:rPr>
            <w:rStyle w:val="Hyperlink"/>
          </w:rPr>
          <w:t>Hellenistic</w:t>
        </w:r>
        <w:r w:rsidR="004777E1">
          <w:rPr>
            <w:rStyle w:val="Hyperlink"/>
          </w:rPr>
          <w:fldChar w:fldCharType="end"/>
        </w:r>
        <w:r>
          <w:t xml:space="preserve"> models, and associated with the introduction of the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"http://translate.googleusercontent.com/translate_c?hl=en&amp;prev=/search%3Fq%3D%2522salus%2Btempel%2522%26hl%3Den%26lr%3D%26as_qdr%3Dall%26biw%3D1256%26bih%3D970%26prmd%3Dimvnsb&amp;rurl=translate.google.ca&amp;sl=d</w:instrText>
        </w:r>
        <w:r w:rsidR="004777E1">
          <w:instrText xml:space="preserve">e&amp;u=http://de.wikipedia.org/wiki/Asklepios&amp;usg=ALkJrhhmpjoBKw0iS1pBWri3QJaLOOHN8g" \o "Asclepius" </w:instrText>
        </w:r>
        <w:r w:rsidR="004777E1">
          <w:fldChar w:fldCharType="separate"/>
        </w:r>
        <w:r>
          <w:rPr>
            <w:rStyle w:val="Hyperlink"/>
          </w:rPr>
          <w:t>Asclepius</w:t>
        </w:r>
        <w:r w:rsidR="004777E1">
          <w:rPr>
            <w:rStyle w:val="Hyperlink"/>
          </w:rPr>
          <w:fldChar w:fldCharType="end"/>
        </w:r>
        <w:r>
          <w:t xml:space="preserve"> cult Salus has been since 2 Century BC with the Greek goddess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</w:instrText>
        </w:r>
        <w:r w:rsidR="004777E1">
          <w:instrText xml:space="preserve">Fq%3D%2522salus%2Btempel%2522%26hl%3Den%26lr%3D%26as_qdr%3Dall%26biw%3D1256%26bih%3D970%26prmd%3Dimvnsb&amp;rurl=translate.google.ca&amp;sl=de&amp;u=http://de.wikipedia.org/wiki/Hygieia&amp;usg=ALkJrhi27CclFNS7iRrzpYzPXRkNHfYMzA" \o "Hygieia" </w:instrText>
        </w:r>
        <w:r w:rsidR="004777E1">
          <w:fldChar w:fldCharType="separate"/>
        </w:r>
        <w:r>
          <w:rPr>
            <w:rStyle w:val="Hyperlink"/>
          </w:rPr>
          <w:t>Hygeia</w:t>
        </w:r>
        <w:r w:rsidR="004777E1">
          <w:rPr>
            <w:rStyle w:val="Hyperlink"/>
          </w:rPr>
          <w:fldChar w:fldCharType="end"/>
        </w:r>
        <w:r>
          <w:t xml:space="preserve"> (Health) connected, but not so lost its character as a general protective goddess of the Roman state.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"http://translate.googleusercontent.com/translate_c?hl=en&amp;prev=/search%3Fq%3D%2522salus%2Btempel%2522%26hl%3Den%26lr%3D%26as_qdr%3Dall%26biw%3D1256%26bih%3D970%26</w:instrText>
        </w:r>
        <w:r w:rsidR="004777E1">
          <w:instrText xml:space="preserve">prmd%3Dimvnsb&amp;rurl=translate.google.ca&amp;sl=de&amp;u=http://de.wikipedia.org/wiki/Augustus&amp;usg=ALkJrhiSwVxfmJNStr2_pV75y9u3evhpCQ" \o "Augustus" </w:instrText>
        </w:r>
        <w:r w:rsidR="004777E1">
          <w:fldChar w:fldCharType="separate"/>
        </w:r>
        <w:r>
          <w:rPr>
            <w:rStyle w:val="Hyperlink"/>
          </w:rPr>
          <w:t>Augustus</w:t>
        </w:r>
        <w:r w:rsidR="004777E1">
          <w:rPr>
            <w:rStyle w:val="Hyperlink"/>
          </w:rPr>
          <w:fldChar w:fldCharType="end"/>
        </w:r>
        <w:r>
          <w:t xml:space="preserve"> built another 10 </w:t>
        </w:r>
        <w:r>
          <w:rPr>
            <w:i/>
            <w:iCs/>
          </w:rPr>
          <w:t>Salus Populi Romani,</w:t>
        </w:r>
        <w:r>
          <w:t xml:space="preserve"> the BC an altar. </w:t>
        </w:r>
        <w:r w:rsidR="004777E1">
          <w:fldChar w:fldCharType="begin"/>
        </w:r>
        <w:r w:rsidR="004777E1">
          <w:instrText xml:space="preserve"> HYPERLINK "http://translate.googleusercontent.com</w:instrText>
        </w:r>
        <w:r w:rsidR="004777E1">
          <w:instrText>/translate_c?hl=en&amp;prev=/search%3Fq%3D%2522salus%2Btempel%2522%26hl%3Den%26lr%3D%26as_qdr%3Dall%26biw%3D1256%26bih%3D970%26prmd%3Dimvnsb&amp;rurl=translate.google.ca&amp;sl=de&amp;u=http://de.wikipedia.org/wiki/Salus_%28Mythologie%29&amp;usg=ALkJrhhJDkxh6Zh6TbFJTnS--Cv8fL</w:instrText>
        </w:r>
        <w:r w:rsidR="004777E1">
          <w:instrText xml:space="preserve">DM1g" \l "cite_note-2" </w:instrText>
        </w:r>
        <w:r w:rsidR="004777E1">
          <w:fldChar w:fldCharType="separate"/>
        </w:r>
        <w:r>
          <w:rPr>
            <w:rStyle w:val="Hyperlink"/>
            <w:vertAlign w:val="superscript"/>
          </w:rPr>
          <w:t>[3]</w:t>
        </w:r>
        <w:r w:rsidR="004777E1">
          <w:rPr>
            <w:rStyle w:val="Hyperlink"/>
            <w:vertAlign w:val="superscript"/>
          </w:rPr>
          <w:fldChar w:fldCharType="end"/>
        </w:r>
        <w:r>
          <w:t xml:space="preserve"> </w:t>
        </w:r>
      </w:ins>
    </w:p>
    <w:p w:rsidR="003C3EE8" w:rsidRDefault="003C3EE8" w:rsidP="003C3EE8">
      <w:pPr>
        <w:pStyle w:val="NormalWeb"/>
        <w:rPr>
          <w:ins w:id="36" w:author="murcott" w:date="2018-12-02T14:26:00Z"/>
        </w:rPr>
      </w:pPr>
      <w:ins w:id="37" w:author="murcott" w:date="2018-12-02T14:26:00Z">
        <w:r>
          <w:t xml:space="preserve">In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"http://translate.googleusercontent.com/translate_c?hl=en&amp;prev=/search%3Fq%3D%2522salus%2Btempel%2522%26hl%3Den%26lr%3D%26as_qdr%3Dall%26biw%3D1256%26bih%3D970%26prmd%3Dimvnsb&amp;rurl=translate.google.ca&amp;sl=de&amp;u=http://de.wikipedia.org/wiki/Augustu</w:instrText>
        </w:r>
        <w:r w:rsidR="004777E1">
          <w:instrText xml:space="preserve">s&amp;usg=ALkJrhiSwVxfmJNStr2_pV75y9u3evhpCQ" \o "Augustus" </w:instrText>
        </w:r>
        <w:r w:rsidR="004777E1">
          <w:fldChar w:fldCharType="separate"/>
        </w:r>
        <w:r>
          <w:rPr>
            <w:rStyle w:val="Hyperlink"/>
          </w:rPr>
          <w:t>the Augustan</w:t>
        </w:r>
        <w:r w:rsidR="004777E1">
          <w:rPr>
            <w:rStyle w:val="Hyperlink"/>
          </w:rPr>
          <w:fldChar w:fldCharType="end"/>
        </w:r>
        <w:r>
          <w:t xml:space="preserve"> period of the festival was celebrated in honor </w:t>
        </w:r>
        <w:r>
          <w:rPr>
            <w:i/>
            <w:iCs/>
          </w:rPr>
          <w:t>Salutati augury</w:t>
        </w:r>
        <w:r>
          <w:t xml:space="preserve"> of the emperor. A similar festival of the Emperor </w:t>
        </w:r>
        <w:r w:rsidR="004777E1">
          <w:fldChar w:fldCharType="begin"/>
        </w:r>
        <w:r w:rsidR="004777E1">
          <w:instrText xml:space="preserve"> HYPERLINK "http://translate.googleusercontent.com/translate_c?hl=en&amp;pr</w:instrText>
        </w:r>
        <w:r w:rsidR="004777E1">
          <w:instrText xml:space="preserve">ev=/search%3Fq%3D%2522salus%2Btempel%2522%26hl%3Den%26lr%3D%26as_qdr%3Dall%26biw%3D1256%26bih%3D970%26prmd%3Dimvnsb&amp;rurl=translate.google.ca&amp;sl=de&amp;u=http://de.wikipedia.org/wiki/Claudius&amp;usg=ALkJrhgJ09SBfb3hGww_ctdE06qcRl_ihA" \o "Claudius" </w:instrText>
        </w:r>
        <w:r w:rsidR="004777E1">
          <w:fldChar w:fldCharType="separate"/>
        </w:r>
        <w:r>
          <w:rPr>
            <w:rStyle w:val="Hyperlink"/>
          </w:rPr>
          <w:t>Claudius</w:t>
        </w:r>
        <w:r w:rsidR="004777E1">
          <w:rPr>
            <w:rStyle w:val="Hyperlink"/>
          </w:rPr>
          <w:fldChar w:fldCharType="end"/>
        </w:r>
        <w:r>
          <w:t xml:space="preserve"> for the year 49 testified.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"http://translate.googleusercontent.com/translate_c?hl=en&amp;prev=/search%3Fq%3D%2522salus%2Btempel%2522%26hl%3Den%26lr%3D%26as_qdr%3Dall%26biw%3D1256%26bih%3D970%26prmd%3Dimvnsb&amp;rurl=translate.google.ca&amp;sl=de&amp;u=http://de.wi</w:instrText>
        </w:r>
        <w:r w:rsidR="004777E1">
          <w:instrText xml:space="preserve">kipedia.org/wiki/Salus_%28Mythologie%29&amp;usg=ALkJrhhJDkxh6Zh6TbFJTnS--Cv8fLDM1g" \l "cite_note-3" </w:instrText>
        </w:r>
        <w:r w:rsidR="004777E1">
          <w:fldChar w:fldCharType="separate"/>
        </w:r>
        <w:r>
          <w:rPr>
            <w:rStyle w:val="Hyperlink"/>
            <w:vertAlign w:val="superscript"/>
          </w:rPr>
          <w:t>[4]</w:t>
        </w:r>
        <w:r w:rsidR="004777E1">
          <w:rPr>
            <w:rStyle w:val="Hyperlink"/>
            <w:vertAlign w:val="superscript"/>
          </w:rPr>
          <w:fldChar w:fldCharType="end"/>
        </w:r>
        <w:r>
          <w:t xml:space="preserve"> The goddess </w:t>
        </w:r>
        <w:r>
          <w:rPr>
            <w:i/>
            <w:iCs/>
          </w:rPr>
          <w:t>Salus Augusta</w:t>
        </w:r>
        <w:r>
          <w:t xml:space="preserve"> learned as large as the goddess worship of the imperial state and well-being. Especially under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"http://translate.googleusercontent.com/translate_c?hl=en&amp;prev=/search%3Fq%3D%2522salus%2Btempel%2522%26hl%3Den%26lr%3D%26as_qdr%3Dall%26biw%3D1256%26bih%3D970%26prmd%3Dimvnsb&amp;rurl=translate.google.ca&amp;sl=de&amp;u=http://de.wikipedia.org/wiki/Galba&amp;u</w:instrText>
        </w:r>
        <w:r w:rsidR="004777E1">
          <w:instrText xml:space="preserve">sg=ALkJrhj6srSyQcd2tjVzgDpYwsZla2YY-Q" \o "Galba" </w:instrText>
        </w:r>
        <w:r w:rsidR="004777E1">
          <w:fldChar w:fldCharType="separate"/>
        </w:r>
        <w:r>
          <w:rPr>
            <w:rStyle w:val="Hyperlink"/>
          </w:rPr>
          <w:t>Galba</w:t>
        </w:r>
        <w:r w:rsidR="004777E1">
          <w:rPr>
            <w:rStyle w:val="Hyperlink"/>
          </w:rPr>
          <w:fldChar w:fldCharType="end"/>
        </w:r>
        <w:r>
          <w:t xml:space="preserve"> and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"http://translate.googleusercontent.com/translate_c?hl=en&amp;prev=/search%3Fq%3D%2522salus%2Btempel%2522%26hl%3Den%26lr%3D%26as_qdr%3Dall%26biw%3D1256%26bih%3D970%26prmd%3Dimvnsb&amp;rurl=t</w:instrText>
        </w:r>
        <w:r w:rsidR="004777E1">
          <w:instrText xml:space="preserve">ranslate.google.ca&amp;sl=de&amp;u=http://de.wikipedia.org/wiki/Vespasian&amp;usg=ALkJrhh_3PqKahtRWw8THR0sttNPcG70Vw" \o "Vespasian" </w:instrText>
        </w:r>
        <w:r w:rsidR="004777E1">
          <w:fldChar w:fldCharType="separate"/>
        </w:r>
        <w:r>
          <w:rPr>
            <w:rStyle w:val="Hyperlink"/>
          </w:rPr>
          <w:t>Vespasian</w:t>
        </w:r>
        <w:r w:rsidR="004777E1">
          <w:rPr>
            <w:rStyle w:val="Hyperlink"/>
          </w:rPr>
          <w:fldChar w:fldCharType="end"/>
        </w:r>
        <w:r>
          <w:t xml:space="preserve"> there was a new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</w:instrText>
        </w:r>
        <w:r w:rsidR="004777E1">
          <w:instrText xml:space="preserve">l%2522%26hl%3Den%26lr%3D%26as_qdr%3Dall%26biw%3D1256%26bih%3D970%26prmd%3Dimvnsb&amp;rurl=translate.google.ca&amp;sl=de&amp;u=http://de.wikipedia.org/wiki/Renaissance&amp;usg=ALkJrhjdFJLtmVsPHrqa3TNU1ashYRe0eQ" \o "Renaissance" </w:instrText>
        </w:r>
        <w:r w:rsidR="004777E1">
          <w:fldChar w:fldCharType="separate"/>
        </w:r>
        <w:r>
          <w:rPr>
            <w:rStyle w:val="Hyperlink"/>
          </w:rPr>
          <w:t>renaissance</w:t>
        </w:r>
        <w:r w:rsidR="004777E1">
          <w:rPr>
            <w:rStyle w:val="Hyperlink"/>
          </w:rPr>
          <w:fldChar w:fldCharType="end"/>
        </w:r>
        <w:r>
          <w:t xml:space="preserve"> of this cult, but now as a sign of the state recover from the reign of the Emperor of the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"http://translate.googleusercontent.com/translate_c?hl=en&amp;prev=/search%3Fq%3D%2522salus%2Btempel%2522%26hl%3Den%26lr%3D%26as_qdr%3Dall%26biw%3D1256%26bih%3D970%26prmd%3Dimvnsb&amp;rurl=tra</w:instrText>
        </w:r>
        <w:r w:rsidR="004777E1">
          <w:instrText xml:space="preserve">nslate.google.ca&amp;sl=de&amp;u=http://de.wikipedia.org/wiki/Julier&amp;usg=ALkJrhip8Q7zp449Iyk5fknMjQzRACLlhg" \o "Julier" </w:instrText>
        </w:r>
        <w:r w:rsidR="004777E1">
          <w:fldChar w:fldCharType="separate"/>
        </w:r>
        <w:r>
          <w:rPr>
            <w:rStyle w:val="Hyperlink"/>
          </w:rPr>
          <w:t>Julio-Claudian dynasty</w:t>
        </w:r>
        <w:r w:rsidR="004777E1">
          <w:rPr>
            <w:rStyle w:val="Hyperlink"/>
          </w:rPr>
          <w:fldChar w:fldCharType="end"/>
        </w:r>
        <w:r>
          <w:t xml:space="preserve"> . Until the time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</w:instrText>
        </w:r>
        <w:r w:rsidR="004777E1">
          <w:instrText xml:space="preserve">Btempel%2522%26hl%3Den%26lr%3D%26as_qdr%3Dall%26biw%3D1256%26bih%3D970%26prmd%3Dimvnsb&amp;rurl=translate.google.ca&amp;sl=de&amp;u=http://de.wikipedia.org/wiki/Hadrian_%28Kaiser%29&amp;usg=ALkJrhjCUuH7tLfeoGil7WxGLSTPc918AQ" \o "Hadrian (Emperor)" </w:instrText>
        </w:r>
        <w:r w:rsidR="004777E1">
          <w:fldChar w:fldCharType="separate"/>
        </w:r>
        <w:r>
          <w:rPr>
            <w:rStyle w:val="Hyperlink"/>
          </w:rPr>
          <w:t>of Hadrian</w:t>
        </w:r>
        <w:r w:rsidR="004777E1">
          <w:rPr>
            <w:rStyle w:val="Hyperlink"/>
          </w:rPr>
          <w:fldChar w:fldCharType="end"/>
        </w:r>
        <w:r>
          <w:t xml:space="preserve"> often representations of Salus in the context of welfare are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"http://translate.googleusercontent.com/translate_c?hl=en&amp;prev=/search%3Fq%3D%2522salus%2Btempel%2522%26hl%3Den%26lr%3D%26as_qdr%3Dall%26biw%3D1256%26bih%3D970%26prmd%3Dimvnsb&amp;rurl=translate.go</w:instrText>
        </w:r>
        <w:r w:rsidR="004777E1">
          <w:instrText xml:space="preserve">ogle.ca&amp;sl=de&amp;u=http://de.wikipedia.org/wiki/R%25C3%25B6mische_Provinz&amp;usg=ALkJrhhTZepOi6ZuEgWk9gIGBNR4D7FWag" \o "Roman province" </w:instrText>
        </w:r>
        <w:r w:rsidR="004777E1">
          <w:fldChar w:fldCharType="separate"/>
        </w:r>
        <w:r>
          <w:rPr>
            <w:rStyle w:val="Hyperlink"/>
          </w:rPr>
          <w:t>provinces</w:t>
        </w:r>
        <w:r w:rsidR="004777E1">
          <w:rPr>
            <w:rStyle w:val="Hyperlink"/>
          </w:rPr>
          <w:fldChar w:fldCharType="end"/>
        </w:r>
        <w:r>
          <w:t xml:space="preserve"> as part of the empire proved. These were particularly common in </w:t>
        </w:r>
        <w:r w:rsidR="004777E1">
          <w:fldChar w:fldCharType="begin"/>
        </w:r>
        <w:r w:rsidR="004777E1">
          <w:instrText xml:space="preserve"> HYPERLINK "http://translate.googleusercontent.c</w:instrText>
        </w:r>
        <w:r w:rsidR="004777E1">
          <w:instrText>om/translate_c?hl=en&amp;prev=/search%3Fq%3D%2522salus%2Btempel%2522%26hl%3Den%26lr%3D%26as_qdr%3Dall%26biw%3D1256%26bih%3D970%26prmd%3Dimvnsb&amp;rurl=translate.google.ca&amp;sl=de&amp;u=http://de.wikipedia.org/wiki/Lusitania_%28Provinz%29&amp;usg=ALkJrhisnKs_BuC0UydrdcqesSS</w:instrText>
        </w:r>
        <w:r w:rsidR="004777E1">
          <w:instrText xml:space="preserve">xhxTjmA" \o "Lusitania (province)" </w:instrText>
        </w:r>
        <w:r w:rsidR="004777E1">
          <w:fldChar w:fldCharType="separate"/>
        </w:r>
        <w:r>
          <w:rPr>
            <w:rStyle w:val="Hyperlink"/>
          </w:rPr>
          <w:t>Lusitania</w:t>
        </w:r>
        <w:r w:rsidR="004777E1">
          <w:rPr>
            <w:rStyle w:val="Hyperlink"/>
          </w:rPr>
          <w:fldChar w:fldCharType="end"/>
        </w:r>
        <w:r>
          <w:t xml:space="preserve"> and the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"http://translate.googleusercontent.com/translate_c?hl=en&amp;prev=/search%3Fq%3D%2522salus%2Btempel%2522%26hl%3Den%26lr%3D%26as_qdr%3Dall%26biw%3D1256%26bih%3D970%26prmd%3Dimvnsb&amp;rurl=translat</w:instrText>
        </w:r>
        <w:r w:rsidR="004777E1">
          <w:instrText xml:space="preserve">e.google.ca&amp;sl=de&amp;u=http://de.wikipedia.org/wiki/Baetica&amp;usg=ALkJrhi9PxzuepBvJsRq8FlOUDAt1Dd9aA" \o "Baetica" </w:instrText>
        </w:r>
        <w:r w:rsidR="004777E1">
          <w:fldChar w:fldCharType="separate"/>
        </w:r>
        <w:r>
          <w:rPr>
            <w:rStyle w:val="Hyperlink"/>
          </w:rPr>
          <w:t>Baetica</w:t>
        </w:r>
        <w:r w:rsidR="004777E1">
          <w:rPr>
            <w:rStyle w:val="Hyperlink"/>
          </w:rPr>
          <w:fldChar w:fldCharType="end"/>
        </w:r>
        <w:r>
          <w:t xml:space="preserve"> . </w:t>
        </w:r>
      </w:ins>
    </w:p>
    <w:p w:rsidR="003C3EE8" w:rsidRPr="00D9039A" w:rsidRDefault="003C3EE8" w:rsidP="00D9039A">
      <w:pPr>
        <w:spacing w:after="0"/>
        <w:rPr>
          <w:ins w:id="38" w:author="murcott" w:date="2018-12-02T14:26:00Z"/>
        </w:rPr>
      </w:pPr>
    </w:p>
    <w:p w:rsidR="00D9039A" w:rsidRPr="00D9039A" w:rsidRDefault="00D9039A" w:rsidP="00D9039A">
      <w:pPr>
        <w:spacing w:after="0"/>
      </w:pPr>
      <w:r w:rsidRPr="00D9039A">
        <w:t>Rome Mint 49 BCE</w:t>
      </w:r>
    </w:p>
    <w:p w:rsidR="00D9039A" w:rsidRPr="00D9039A" w:rsidRDefault="00D9039A" w:rsidP="00D9039A">
      <w:pPr>
        <w:spacing w:after="0"/>
      </w:pPr>
      <w:r w:rsidRPr="00D9039A">
        <w:t>Obverse: SALVTIS Laureate head of Salus to right  </w:t>
      </w:r>
    </w:p>
    <w:p w:rsidR="00D9039A" w:rsidRPr="00D9039A" w:rsidRDefault="00D9039A" w:rsidP="00D9039A">
      <w:pPr>
        <w:spacing w:after="0"/>
      </w:pPr>
      <w:r w:rsidRPr="00D9039A">
        <w:t>Reverse: MN•ACILIVS III•VIR•VALETV Valetudo standing left, resting her left arm on column and holding snake with her right hand</w:t>
      </w:r>
    </w:p>
    <w:p w:rsidR="00D9039A" w:rsidRPr="00D9039A" w:rsidRDefault="00D9039A" w:rsidP="00D9039A">
      <w:pPr>
        <w:spacing w:after="0"/>
      </w:pPr>
      <w:r w:rsidRPr="00D9039A">
        <w:t>LC Classification:</w:t>
      </w:r>
    </w:p>
    <w:p w:rsidR="00D9039A" w:rsidRPr="00D9039A" w:rsidRDefault="00D9039A" w:rsidP="00D9039A">
      <w:pPr>
        <w:spacing w:after="0"/>
      </w:pPr>
      <w:r w:rsidRPr="00D9039A">
        <w:t>Date or Time Horizon: 49 BCE</w:t>
      </w:r>
    </w:p>
    <w:p w:rsidR="00D9039A" w:rsidRPr="00D9039A" w:rsidRDefault="00D9039A" w:rsidP="00D9039A">
      <w:pPr>
        <w:spacing w:after="0"/>
      </w:pPr>
      <w:r w:rsidRPr="00D9039A">
        <w:t>Geographical Area: Rome</w:t>
      </w:r>
    </w:p>
    <w:p w:rsidR="00D9039A" w:rsidRPr="00D9039A" w:rsidRDefault="00D9039A" w:rsidP="00D9039A">
      <w:pPr>
        <w:spacing w:after="0"/>
      </w:pPr>
      <w:r w:rsidRPr="00D9039A">
        <w:t xml:space="preserve">Map: </w:t>
      </w:r>
    </w:p>
    <w:p w:rsidR="00D9039A" w:rsidRPr="00D9039A" w:rsidRDefault="00D9039A" w:rsidP="00D9039A">
      <w:pPr>
        <w:spacing w:after="0"/>
      </w:pPr>
      <w:r w:rsidRPr="00D9039A">
        <w:t>GPS coordinates:</w:t>
      </w:r>
    </w:p>
    <w:p w:rsidR="00D9039A" w:rsidRPr="00D9039A" w:rsidRDefault="00D9039A" w:rsidP="00D9039A">
      <w:pPr>
        <w:spacing w:after="0"/>
      </w:pPr>
      <w:r w:rsidRPr="00D9039A">
        <w:t>Cultural Affiliation: Rome</w:t>
      </w:r>
    </w:p>
    <w:p w:rsidR="00D9039A" w:rsidRPr="00D9039A" w:rsidRDefault="00D9039A" w:rsidP="00D9039A">
      <w:pPr>
        <w:spacing w:after="0"/>
      </w:pPr>
      <w:r w:rsidRPr="00D9039A">
        <w:t>Medium: silver</w:t>
      </w:r>
    </w:p>
    <w:p w:rsidR="00D9039A" w:rsidRPr="00D9039A" w:rsidRDefault="00D9039A" w:rsidP="00D9039A">
      <w:pPr>
        <w:spacing w:after="0"/>
      </w:pPr>
      <w:r w:rsidRPr="00D9039A">
        <w:t>Dimensions: 18mm</w:t>
      </w:r>
    </w:p>
    <w:p w:rsidR="00D9039A" w:rsidRPr="00D9039A" w:rsidRDefault="00D9039A" w:rsidP="00D9039A">
      <w:pPr>
        <w:spacing w:after="0"/>
      </w:pPr>
      <w:r w:rsidRPr="00D9039A">
        <w:t>Weight:  3.95g</w:t>
      </w:r>
    </w:p>
    <w:p w:rsidR="00D9039A" w:rsidRPr="00D9039A" w:rsidRDefault="00D9039A" w:rsidP="00D9039A">
      <w:pPr>
        <w:spacing w:after="0"/>
      </w:pPr>
      <w:r w:rsidRPr="00D9039A">
        <w:t>Condition:</w:t>
      </w:r>
      <w:r>
        <w:t xml:space="preserve"> NF,</w:t>
      </w:r>
      <w:r w:rsidRPr="00D9039A">
        <w:t xml:space="preserve"> Some areas of flat strike</w:t>
      </w:r>
    </w:p>
    <w:p w:rsidR="00D9039A" w:rsidRPr="00D9039A" w:rsidRDefault="00D9039A" w:rsidP="00D9039A">
      <w:pPr>
        <w:spacing w:after="0"/>
      </w:pPr>
      <w:r w:rsidRPr="00D9039A">
        <w:t xml:space="preserve">Provenance: </w:t>
      </w:r>
    </w:p>
    <w:p w:rsidR="00D9039A" w:rsidRPr="00D9039A" w:rsidRDefault="00D9039A" w:rsidP="00D9039A">
      <w:pPr>
        <w:spacing w:after="0"/>
      </w:pPr>
      <w:r w:rsidRPr="00D9039A">
        <w:t>Discussion:</w:t>
      </w:r>
    </w:p>
    <w:p w:rsidR="00D9039A" w:rsidRPr="00D9039A" w:rsidRDefault="00D9039A" w:rsidP="00D9039A">
      <w:pPr>
        <w:spacing w:after="0"/>
      </w:pPr>
      <w:r>
        <w:t>References</w:t>
      </w:r>
      <w:r w:rsidRPr="00D9039A">
        <w:t>: Babelon (Acilia) 8. Crawford 442/1a. RBW 1556. Sydenham 922</w:t>
      </w:r>
    </w:p>
    <w:p w:rsidR="003C3EE8" w:rsidRDefault="004777E1" w:rsidP="003C3EE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39" w:author="murcott" w:date="2018-12-02T14:26:00Z"/>
        </w:rPr>
      </w:pPr>
      <w:ins w:id="40" w:author="murcott" w:date="2018-12-02T14:26:00Z">
        <w:r>
          <w:fldChar w:fldCharType="begin"/>
        </w:r>
        <w:r>
          <w:instrText xml:space="preserve"> HYPERLINK "http://translate.googleusercontent.com/translate_c?hl=en&amp;prev=/search%3Fq%3D%2522salus%2Btempel%2522%26hl%3Den%26lr%3D%26as_qdr%</w:instrText>
        </w:r>
        <w:r>
          <w:instrText xml:space="preserve">3Dall%26biw%3D1256%26bih%3D970%26prmd%3Dimvnsb&amp;rurl=translate.google.ca&amp;sl=de&amp;u=http://de.wikipedia.org/wiki/Karlhans_Abel&amp;usg=ALkJrhiWM-KxYkCcAWJZG1nZbtwv_Hxwgg" \o "Karl Hans Abel" </w:instrText>
        </w:r>
        <w:r>
          <w:fldChar w:fldCharType="separate"/>
        </w:r>
        <w:r w:rsidR="003C3EE8">
          <w:rPr>
            <w:rStyle w:val="Hyperlink"/>
          </w:rPr>
          <w:t>Karl Hans Abel</w:t>
        </w:r>
        <w:r>
          <w:rPr>
            <w:rStyle w:val="Hyperlink"/>
          </w:rPr>
          <w:fldChar w:fldCharType="end"/>
        </w:r>
        <w:r w:rsidR="003C3EE8">
          <w:t xml:space="preserve"> : </w:t>
        </w:r>
        <w:r w:rsidR="003C3EE8">
          <w:rPr>
            <w:i/>
            <w:iCs/>
          </w:rPr>
          <w:t>Salus.</w:t>
        </w:r>
        <w:r w:rsidR="003C3EE8">
          <w:t xml:space="preserve"> In: </w:t>
        </w:r>
        <w:r>
          <w:fldChar w:fldCharType="begin"/>
        </w:r>
        <w:r>
          <w:instrText xml:space="preserve"> HYPERLINK "http://translate.googleusercon</w:instrText>
        </w:r>
        <w:r>
          <w:instrText>tent.com/translate_c?hl=en&amp;prev=/search%3Fq%3D%2522salus%2Btempel%2522%26hl%3Den%26lr%3D%26as_qdr%3Dall%26biw%3D1256%26bih%3D970%26prmd%3Dimvnsb&amp;rurl=translate.google.ca&amp;sl=de&amp;u=http://de.wikipedia.org/wiki/Der_Kleine_Pauly&amp;usg=ALkJrhgzrjtSuUnCopvAs_TXcne-</w:instrText>
        </w:r>
        <w:r>
          <w:instrText xml:space="preserve">i6cMRQ" \o "The Little Pauly" </w:instrText>
        </w:r>
        <w:r>
          <w:fldChar w:fldCharType="separate"/>
        </w:r>
        <w:r w:rsidR="003C3EE8">
          <w:rPr>
            <w:rStyle w:val="Hyperlink"/>
            <w:i/>
            <w:iCs/>
          </w:rPr>
          <w:t>The Little Pauly</w:t>
        </w:r>
        <w:r>
          <w:rPr>
            <w:rStyle w:val="Hyperlink"/>
            <w:i/>
            <w:iCs/>
          </w:rPr>
          <w:fldChar w:fldCharType="end"/>
        </w:r>
        <w:r w:rsidR="003C3EE8">
          <w:t xml:space="preserve"> (KLP). Volume 4, Stuttgart, 1972, 1522-1523 Sp. </w:t>
        </w:r>
      </w:ins>
    </w:p>
    <w:p w:rsidR="003C3EE8" w:rsidRDefault="003C3EE8" w:rsidP="003C3EE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41" w:author="murcott" w:date="2018-12-02T14:26:00Z"/>
        </w:rPr>
      </w:pPr>
      <w:ins w:id="42" w:author="murcott" w:date="2018-12-02T14:26:00Z">
        <w:r>
          <w:t xml:space="preserve">Martin A. Marwood: </w:t>
        </w:r>
        <w:r>
          <w:rPr>
            <w:i/>
            <w:iCs/>
          </w:rPr>
          <w:t>The Roman cult of Salus,</w:t>
        </w:r>
        <w:r>
          <w:t xml:space="preserve"> Oxford, 1988 (British archaeological reports, international series </w:t>
        </w:r>
        <w:r>
          <w:rPr>
            <w:i/>
            <w:iCs/>
          </w:rPr>
          <w:t>465th)..</w:t>
        </w:r>
        <w:r>
          <w:t xml:space="preserve"> </w:t>
        </w:r>
      </w:ins>
    </w:p>
    <w:p w:rsidR="003C3EE8" w:rsidRDefault="003C3EE8" w:rsidP="003C3EE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43" w:author="murcott" w:date="2018-12-02T14:26:00Z"/>
        </w:rPr>
      </w:pPr>
      <w:ins w:id="44" w:author="murcott" w:date="2018-12-02T14:26:00Z">
        <w:r>
          <w:t xml:space="preserve">Vincenzo Saladino: </w:t>
        </w:r>
        <w:r>
          <w:rPr>
            <w:i/>
            <w:iCs/>
          </w:rPr>
          <w:t>Salus.</w:t>
        </w:r>
        <w:r>
          <w:t xml:space="preserve"> In: </w:t>
        </w:r>
        <w:r w:rsidR="004777E1">
          <w:fldChar w:fldCharType="begin"/>
        </w:r>
        <w:r w:rsidR="004777E1">
          <w:instrText xml:space="preserve"> HYPER</w:instrText>
        </w:r>
        <w:r w:rsidR="004777E1">
          <w:instrText>LINK "http://translate.googleusercontent.com/translate_c?hl=en&amp;prev=/search%3Fq%3D%2522salus%2Btempel%2522%26hl%3Den%26lr%3D%26as_qdr%3Dall%26biw%3D1256%26bih%3D970%26prmd%3Dimvnsb&amp;rurl=translate.google.ca&amp;sl=de&amp;u=http://de.wikipedia.org/wiki/Lexicon_Icono</w:instrText>
        </w:r>
        <w:r w:rsidR="004777E1">
          <w:instrText xml:space="preserve">graphicum_Mythologiae_Classicae&amp;usg=ALkJrhjUXz10O3pFqEhQOV_9zocC7tKy2A" \o "Lexicon Iconographicum Mythologiae Classicae" </w:instrText>
        </w:r>
        <w:r w:rsidR="004777E1">
          <w:fldChar w:fldCharType="separate"/>
        </w:r>
        <w:r>
          <w:rPr>
            <w:rStyle w:val="Hyperlink"/>
            <w:i/>
            <w:iCs/>
          </w:rPr>
          <w:t>Lexicon Iconographicum Mythologiae Classicae</w:t>
        </w:r>
        <w:r w:rsidR="004777E1">
          <w:rPr>
            <w:rStyle w:val="Hyperlink"/>
            <w:i/>
            <w:iCs/>
          </w:rPr>
          <w:fldChar w:fldCharType="end"/>
        </w:r>
        <w:r>
          <w:t xml:space="preserve"> (LIMC). Volume VII, Zurich / Munich 1994, pp. 656-661. </w:t>
        </w:r>
      </w:ins>
    </w:p>
    <w:p w:rsidR="003C3EE8" w:rsidRDefault="003C3EE8" w:rsidP="003C3EE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45" w:author="murcott" w:date="2018-12-02T14:26:00Z"/>
        </w:rPr>
      </w:pPr>
      <w:ins w:id="46" w:author="murcott" w:date="2018-12-02T14:26:00Z">
        <w:r>
          <w:t xml:space="preserve">Carl Olof Thulin: </w:t>
        </w:r>
        <w:r>
          <w:rPr>
            <w:i/>
            <w:iCs/>
          </w:rPr>
          <w:t>1st Salus</w:t>
        </w:r>
        <w:r>
          <w:t xml:space="preserve"> In: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"http://translate.googleusercontent.com/translate_c?hl=en&amp;prev=/search%3Fq%3D%2522salus%2Btempel%2522%26hl%3Den%26lr%3D%26as_qdr%3Dall%26biw%3D1256%26bih%3D970%26prmd%3Dimvnsb&amp;rurl=translate.google.ca&amp;sl=de&amp;u=http://de.wikipedia.org/wiki/Pauly-W</w:instrText>
        </w:r>
        <w:r w:rsidR="004777E1">
          <w:instrText xml:space="preserve">issowa&amp;usg=ALkJrhjuBtgC18-esTI_nQPxIpURVHwy7A" \o "Pauly Wissowa" </w:instrText>
        </w:r>
        <w:r w:rsidR="004777E1">
          <w:fldChar w:fldCharType="separate"/>
        </w:r>
        <w:r>
          <w:rPr>
            <w:rStyle w:val="Hyperlink"/>
            <w:i/>
            <w:iCs/>
          </w:rPr>
          <w:t>Pauly Realencyclopädie of classical archeology</w:t>
        </w:r>
        <w:r w:rsidR="004777E1">
          <w:rPr>
            <w:rStyle w:val="Hyperlink"/>
            <w:i/>
            <w:iCs/>
          </w:rPr>
          <w:fldChar w:fldCharType="end"/>
        </w:r>
        <w:r>
          <w:t xml:space="preserve"> (RE). Volume IA, 2, Stuttgart 1920, 2057-2059 Sp. </w:t>
        </w:r>
      </w:ins>
    </w:p>
    <w:p w:rsidR="003C3EE8" w:rsidRDefault="003C3EE8" w:rsidP="003C3EE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47" w:author="murcott" w:date="2018-12-02T14:26:00Z"/>
        </w:rPr>
      </w:pPr>
      <w:ins w:id="48" w:author="murcott" w:date="2018-12-02T14:26:00Z">
        <w:r>
          <w:t xml:space="preserve">Dasvid Wardle: </w:t>
        </w:r>
        <w:r>
          <w:rPr>
            <w:i/>
            <w:iCs/>
          </w:rPr>
          <w:t>Salus.</w:t>
        </w:r>
        <w:r>
          <w:t xml:space="preserve"> In: </w:t>
        </w:r>
        <w:r w:rsidR="004777E1">
          <w:fldChar w:fldCharType="begin"/>
        </w:r>
        <w:r w:rsidR="004777E1">
          <w:instrText xml:space="preserve"> HYPERLINK "http://translate.googleusercontent.com/translate_c?</w:instrText>
        </w:r>
        <w:r w:rsidR="004777E1">
          <w:instrText>hl=en&amp;prev=/search%3Fq%3D%2522salus%2Btempel%2522%26hl%3Den%26lr%3D%26as_qdr%3Dall%26biw%3D1256%26bih%3D970%26prmd%3Dimvnsb&amp;rurl=translate.google.ca&amp;sl=de&amp;u=http://de.wikipedia.org/wiki/Der_Neue_Pauly&amp;usg=ALkJrhjghbJqQy74J5e6QO2fBN0ttTrBVA" \o "The New Pau</w:instrText>
        </w:r>
        <w:r w:rsidR="004777E1">
          <w:instrText xml:space="preserve">ly" </w:instrText>
        </w:r>
        <w:r w:rsidR="004777E1">
          <w:fldChar w:fldCharType="separate"/>
        </w:r>
        <w:r>
          <w:rPr>
            <w:rStyle w:val="Hyperlink"/>
            <w:i/>
            <w:iCs/>
          </w:rPr>
          <w:t>The New Pauly</w:t>
        </w:r>
        <w:r w:rsidR="004777E1">
          <w:rPr>
            <w:rStyle w:val="Hyperlink"/>
            <w:i/>
            <w:iCs/>
          </w:rPr>
          <w:fldChar w:fldCharType="end"/>
        </w:r>
        <w:r>
          <w:t xml:space="preserve"> (DNP). Volume 10, Metzler, Stuttgart 2001, </w:t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"http://translate.googleusercontent.com/translate_c?hl=en&amp;prev=/search%3Fq%3D%2522salus%2Btempel%2522%26hl%3Den%26lr%3D%26as_qdr%3Dall%26biw%3D1256%26bih%3D970%26prmd%3Dimvnsb&amp;rurl=</w:instrText>
        </w:r>
        <w:r w:rsidR="004777E1">
          <w:instrText xml:space="preserve">translate.google.ca&amp;sl=de&amp;u=http://de.wikipedia.org/wiki/Spezial:ISBN-Suche/3476014800&amp;usg=ALkJrhg9l3xJjdctY8N3zhgqMZeZJGiigg" </w:instrText>
        </w:r>
        <w:r w:rsidR="004777E1">
          <w:fldChar w:fldCharType="separate"/>
        </w:r>
        <w:r>
          <w:rPr>
            <w:rStyle w:val="Hyperlink"/>
          </w:rPr>
          <w:t>ISBN 3-476-01480-0</w:t>
        </w:r>
        <w:r w:rsidR="004777E1">
          <w:rPr>
            <w:rStyle w:val="Hyperlink"/>
          </w:rPr>
          <w:fldChar w:fldCharType="end"/>
        </w:r>
        <w:r>
          <w:t xml:space="preserve"> , 1268-1269 Sp. </w:t>
        </w:r>
      </w:ins>
    </w:p>
    <w:p w:rsidR="003C3EE8" w:rsidRDefault="003C3EE8" w:rsidP="003C3EE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49" w:author="murcott" w:date="2018-12-02T14:26:00Z"/>
        </w:rPr>
      </w:pPr>
      <w:ins w:id="50" w:author="murcott" w:date="2018-12-02T14:26:00Z">
        <w:r>
          <w:t xml:space="preserve">Lorenz Winkler: </w:t>
        </w:r>
        <w:r>
          <w:rPr>
            <w:i/>
            <w:iCs/>
          </w:rPr>
          <w:t>Salus.</w:t>
        </w:r>
        <w:r>
          <w:t xml:space="preserve"> </w:t>
        </w:r>
        <w:r>
          <w:rPr>
            <w:i/>
            <w:iCs/>
          </w:rPr>
          <w:t>From the state cult of political ideas.</w:t>
        </w:r>
        <w:r>
          <w:t xml:space="preserve"> </w:t>
        </w:r>
        <w:r>
          <w:rPr>
            <w:i/>
            <w:iCs/>
          </w:rPr>
          <w:t>An archaeological investigation.</w:t>
        </w:r>
        <w:r>
          <w:t xml:space="preserve"> Heidelberg 1995 (Archaeology and History 4). </w:t>
        </w:r>
      </w:ins>
    </w:p>
    <w:p w:rsidR="003C3EE8" w:rsidRDefault="004777E1" w:rsidP="003C3EE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51" w:author="murcott" w:date="2018-12-02T14:26:00Z"/>
        </w:rPr>
      </w:pPr>
      <w:ins w:id="52" w:author="murcott" w:date="2018-12-02T14:26:00Z">
        <w:r>
          <w:fldChar w:fldCharType="begin"/>
        </w:r>
        <w:r>
          <w:instrText xml:space="preserve"> HYPERLINK "http://translate.googleusercontent.com/translate_c?hl=en&amp;prev=/search%3Fq%3D%2522salus%2Btempel%2522%26hl%3Den%26lr%3D%26as_qdr%3Dall%26biw%3D1256%26bih%3D970%26prmd%3Dimvnsb&amp;rurl=translate.go</w:instrText>
        </w:r>
        <w:r>
          <w:instrText xml:space="preserve">ogle.ca&amp;sl=de&amp;u=http://de.wikipedia.org/wiki/Georg_Wissowa&amp;usg=ALkJrhgRrhNe53mOCHmEnaKrjf2vVp5V9w" \o "George Wissowa" </w:instrText>
        </w:r>
        <w:r>
          <w:fldChar w:fldCharType="separate"/>
        </w:r>
        <w:r w:rsidR="003C3EE8">
          <w:rPr>
            <w:rStyle w:val="Hyperlink"/>
          </w:rPr>
          <w:t>George Wissowa</w:t>
        </w:r>
        <w:r>
          <w:rPr>
            <w:rStyle w:val="Hyperlink"/>
          </w:rPr>
          <w:fldChar w:fldCharType="end"/>
        </w:r>
        <w:r w:rsidR="003C3EE8">
          <w:t xml:space="preserve"> : </w:t>
        </w:r>
        <w:r w:rsidR="003C3EE8">
          <w:rPr>
            <w:i/>
            <w:iCs/>
          </w:rPr>
          <w:t>Salus.</w:t>
        </w:r>
        <w:r w:rsidR="003C3EE8">
          <w:t xml:space="preserve"> In: </w:t>
        </w:r>
        <w:r>
          <w:fldChar w:fldCharType="begin"/>
        </w:r>
        <w:r>
          <w:instrText xml:space="preserve"> HYPERLINK "http://translate.googleusercontent.com/translate_c?hl=en&amp;prev=/search%3Fq%3D%2522salus%2Btempe</w:instrText>
        </w:r>
        <w:r>
          <w:instrText xml:space="preserve">l%2522%26hl%3Den%26lr%3D%26as_qdr%3Dall%26biw%3D1256%26bih%3D970%26prmd%3Dimvnsb&amp;rurl=translate.google.ca&amp;sl=de&amp;u=http://de.wikipedia.org/wiki/Wilhelm_Heinrich_Roscher&amp;usg=ALkJrhjQU7JcSVBUrSRS3-G_jltN2CtyZQ" \o "Sir William Smith" </w:instrText>
        </w:r>
        <w:r>
          <w:fldChar w:fldCharType="separate"/>
        </w:r>
        <w:r w:rsidR="003C3EE8">
          <w:rPr>
            <w:rStyle w:val="Hyperlink"/>
          </w:rPr>
          <w:t>William S. Murray</w:t>
        </w:r>
        <w:r>
          <w:rPr>
            <w:rStyle w:val="Hyperlink"/>
          </w:rPr>
          <w:fldChar w:fldCharType="end"/>
        </w:r>
        <w:r w:rsidR="003C3EE8">
          <w:t xml:space="preserve"> (ed.): </w:t>
        </w:r>
        <w:r>
          <w:fldChar w:fldCharType="begin"/>
        </w:r>
        <w:r>
          <w:instrText xml:space="preserve"> HYPERLINK "http://translate.googleusercontent.com/translate_c?hl=en&amp;prev=/search%3Fq%3D%2522salus%2Btempel%2522%26hl%3Den%26lr%3D%26as_qdr%3Dall%26biw%3D1256%26bih%3D970%26prmd%3Dimvnsb&amp;rurl=translate.google.ca&amp;sl=de&amp;u=http://de.wikipedia.org/wiki/Ausf</w:instrText>
        </w:r>
        <w:r>
          <w:instrText xml:space="preserve">%25C3%25BChrliches_Lexikon_der_griechischen_und_r%25C3%25B6mischen_Mythologie&amp;usg=ALkJrhiMhHY7eWBL2x7j2kNh_6CS7EMdWA" \o "Concise Dictionary of Greek and Roman mythology" </w:instrText>
        </w:r>
        <w:r>
          <w:fldChar w:fldCharType="separate"/>
        </w:r>
        <w:r w:rsidR="003C3EE8">
          <w:rPr>
            <w:rStyle w:val="Hyperlink"/>
            <w:i/>
            <w:iCs/>
          </w:rPr>
          <w:t>Concise Dictionary of Greek and Roman mythology</w:t>
        </w:r>
        <w:r>
          <w:rPr>
            <w:rStyle w:val="Hyperlink"/>
            <w:i/>
            <w:iCs/>
          </w:rPr>
          <w:fldChar w:fldCharType="end"/>
        </w:r>
        <w:r w:rsidR="003C3EE8">
          <w:t xml:space="preserve"> . Volume 4, Leipzig, 1915, col 295-301 ( </w:t>
        </w:r>
        <w:r>
          <w:fldChar w:fldCharType="begin"/>
        </w:r>
        <w:r>
          <w:instrText xml:space="preserve"> HYPERLINK "http://translate.googleusercontent.com/translate_c?hl=en&amp;prev=/search%3Fq%3D%2522salus%2Btempel%2522%26hl%3Den%26lr%3D%26as_qdr%3Dall%26biw%3D1256%26bih%3D970%26prmd%3Dimvnsb&amp;rurl=translate.google.ca&amp;sl=de&amp;u=http://www.archive.org/stream</w:instrText>
        </w:r>
        <w:r>
          <w:instrText xml:space="preserve">/ausfhrlichesle04roscuoft&amp;usg=ALkJrhiUAtQQVBc7HZbzkN7XiNGJXp4BBA" \l "page/n153/mode/1up" </w:instrText>
        </w:r>
        <w:r>
          <w:fldChar w:fldCharType="separate"/>
        </w:r>
        <w:r w:rsidR="003C3EE8">
          <w:rPr>
            <w:rStyle w:val="plainlinks-print"/>
            <w:color w:val="0000FF"/>
            <w:u w:val="single"/>
          </w:rPr>
          <w:t>digitized</w:t>
        </w:r>
        <w:r>
          <w:rPr>
            <w:rStyle w:val="plainlinks-print"/>
            <w:color w:val="0000FF"/>
            <w:u w:val="single"/>
          </w:rPr>
          <w:fldChar w:fldCharType="end"/>
        </w:r>
        <w:r w:rsidR="003C3EE8">
          <w:t xml:space="preserve"> ). </w:t>
        </w:r>
      </w:ins>
    </w:p>
    <w:p w:rsidR="003C3EE8" w:rsidRDefault="004777E1" w:rsidP="003C3EE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53" w:author="murcott" w:date="2018-12-02T14:26:00Z"/>
        </w:rPr>
      </w:pPr>
      <w:ins w:id="54" w:author="murcott" w:date="2018-12-02T14:26:00Z">
        <w:r>
          <w:fldChar w:fldCharType="begin"/>
        </w:r>
        <w:r>
          <w:instrText xml:space="preserve"> HYPERLINK "http://de.wikipedia.org/wiki/Karlhans_Abel" \o "Karlhans Abel" </w:instrText>
        </w:r>
        <w:r>
          <w:fldChar w:fldCharType="separate"/>
        </w:r>
        <w:r w:rsidR="003C3EE8" w:rsidRPr="00D1485C">
          <w:rPr>
            <w:rStyle w:val="Hyperlink"/>
            <w:lang w:val="de-DE"/>
          </w:rPr>
          <w:t>Karlhans Abel</w:t>
        </w:r>
        <w:r>
          <w:rPr>
            <w:rStyle w:val="Hyperlink"/>
            <w:lang w:val="de-DE"/>
          </w:rPr>
          <w:fldChar w:fldCharType="end"/>
        </w:r>
        <w:r w:rsidR="003C3EE8" w:rsidRPr="00D1485C">
          <w:rPr>
            <w:lang w:val="de-DE"/>
          </w:rPr>
          <w:t xml:space="preserve">: </w:t>
        </w:r>
        <w:r w:rsidR="003C3EE8" w:rsidRPr="00D1485C">
          <w:rPr>
            <w:i/>
            <w:iCs/>
            <w:lang w:val="de-DE"/>
          </w:rPr>
          <w:t>Salus.</w:t>
        </w:r>
        <w:r w:rsidR="003C3EE8" w:rsidRPr="00D1485C">
          <w:rPr>
            <w:lang w:val="de-DE"/>
          </w:rPr>
          <w:t xml:space="preserve"> In: </w:t>
        </w:r>
        <w:r>
          <w:fldChar w:fldCharType="begin"/>
        </w:r>
        <w:r>
          <w:instrText xml:space="preserve"> HYPERLINK "http://de.wikipedia.org/wiki/Der_</w:instrText>
        </w:r>
        <w:r>
          <w:instrText xml:space="preserve">Kleine_Pauly" \o "Der Kleine Pauly" </w:instrText>
        </w:r>
        <w:r>
          <w:fldChar w:fldCharType="separate"/>
        </w:r>
        <w:r w:rsidR="003C3EE8" w:rsidRPr="00D1485C">
          <w:rPr>
            <w:rStyle w:val="Hyperlink"/>
            <w:i/>
            <w:iCs/>
            <w:lang w:val="de-DE"/>
          </w:rPr>
          <w:t>Der Kleine Pauly</w:t>
        </w:r>
        <w:r>
          <w:rPr>
            <w:rStyle w:val="Hyperlink"/>
            <w:i/>
            <w:iCs/>
            <w:lang w:val="de-DE"/>
          </w:rPr>
          <w:fldChar w:fldCharType="end"/>
        </w:r>
        <w:r w:rsidR="003C3EE8" w:rsidRPr="00D1485C">
          <w:rPr>
            <w:lang w:val="de-DE"/>
          </w:rPr>
          <w:t xml:space="preserve"> (KlP). </w:t>
        </w:r>
        <w:r w:rsidR="003C3EE8">
          <w:t>Band 4, Stuttgart 1972, Sp. 1522–1523.</w:t>
        </w:r>
      </w:ins>
    </w:p>
    <w:p w:rsidR="003C3EE8" w:rsidRDefault="003C3EE8" w:rsidP="003C3EE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55" w:author="murcott" w:date="2018-12-02T14:26:00Z"/>
        </w:rPr>
      </w:pPr>
      <w:ins w:id="56" w:author="murcott" w:date="2018-12-02T14:26:00Z">
        <w:r>
          <w:t xml:space="preserve">Martin A. Marwood: </w:t>
        </w:r>
        <w:r>
          <w:rPr>
            <w:i/>
            <w:iCs/>
          </w:rPr>
          <w:t>The Roman cult of Salus.</w:t>
        </w:r>
        <w:r>
          <w:t xml:space="preserve"> Oxford 1988 (British archaeological reports, International series. 465).</w:t>
        </w:r>
      </w:ins>
    </w:p>
    <w:p w:rsidR="003C3EE8" w:rsidRDefault="003C3EE8" w:rsidP="003C3EE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57" w:author="murcott" w:date="2018-12-02T14:26:00Z"/>
        </w:rPr>
      </w:pPr>
      <w:ins w:id="58" w:author="murcott" w:date="2018-12-02T14:26:00Z">
        <w:r>
          <w:t>Vincenzo Saladino: </w:t>
        </w:r>
        <w:r>
          <w:rPr>
            <w:i/>
            <w:iCs/>
          </w:rPr>
          <w:t>Salus</w:t>
        </w:r>
        <w:r>
          <w:t xml:space="preserve">. In: </w:t>
        </w:r>
        <w:r w:rsidR="004777E1">
          <w:fldChar w:fldCharType="begin"/>
        </w:r>
        <w:r w:rsidR="004777E1">
          <w:instrText xml:space="preserve"> HYPERLINK "http://de.wikipedia.org/wiki/Lexicon_Iconographicum_Mythologiae_Classicae" \o "Lexicon Iconographicum Mythologiae Classicae" </w:instrText>
        </w:r>
        <w:r w:rsidR="004777E1">
          <w:fldChar w:fldCharType="separate"/>
        </w:r>
        <w:r>
          <w:rPr>
            <w:rStyle w:val="Hyperlink"/>
            <w:i/>
            <w:iCs/>
          </w:rPr>
          <w:t>Lexicon Iconographicum Mythologiae Classicae</w:t>
        </w:r>
        <w:r w:rsidR="004777E1">
          <w:rPr>
            <w:rStyle w:val="Hyperlink"/>
            <w:i/>
            <w:iCs/>
          </w:rPr>
          <w:fldChar w:fldCharType="end"/>
        </w:r>
        <w:r>
          <w:t xml:space="preserve"> (LIMC). Band VII, Zürich/München 1994, S. 656–661.</w:t>
        </w:r>
      </w:ins>
    </w:p>
    <w:p w:rsidR="003C3EE8" w:rsidRDefault="003C3EE8" w:rsidP="003C3EE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59" w:author="murcott" w:date="2018-12-02T14:26:00Z"/>
        </w:rPr>
      </w:pPr>
      <w:ins w:id="60" w:author="murcott" w:date="2018-12-02T14:26:00Z">
        <w:r w:rsidRPr="00D1485C">
          <w:rPr>
            <w:lang w:val="de-DE"/>
          </w:rPr>
          <w:t xml:space="preserve">Carl Olof Thulin: </w:t>
        </w:r>
        <w:r w:rsidRPr="00D1485C">
          <w:rPr>
            <w:i/>
            <w:iCs/>
            <w:lang w:val="de-DE"/>
          </w:rPr>
          <w:t>Salus 1.</w:t>
        </w:r>
        <w:r w:rsidRPr="00D1485C">
          <w:rPr>
            <w:lang w:val="de-DE"/>
          </w:rPr>
          <w:t xml:space="preserve"> In: </w:t>
        </w:r>
        <w:r w:rsidR="004777E1">
          <w:fldChar w:fldCharType="begin"/>
        </w:r>
        <w:r w:rsidR="004777E1">
          <w:instrText xml:space="preserve"> HYPERLINK "http://de.wikipedia.org/wiki/Pauly-Wissowa" \o "Pauly-Wissowa" </w:instrText>
        </w:r>
        <w:r w:rsidR="004777E1">
          <w:fldChar w:fldCharType="separate"/>
        </w:r>
        <w:r w:rsidRPr="00D1485C">
          <w:rPr>
            <w:rStyle w:val="Hyperlink"/>
            <w:i/>
            <w:iCs/>
            <w:lang w:val="de-DE"/>
          </w:rPr>
          <w:t>Paulys Realencyclopädie der classischen Altertumswissenschaft</w:t>
        </w:r>
        <w:r w:rsidR="004777E1">
          <w:rPr>
            <w:rStyle w:val="Hyperlink"/>
            <w:i/>
            <w:iCs/>
            <w:lang w:val="de-DE"/>
          </w:rPr>
          <w:fldChar w:fldCharType="end"/>
        </w:r>
        <w:r w:rsidRPr="00D1485C">
          <w:rPr>
            <w:lang w:val="de-DE"/>
          </w:rPr>
          <w:t xml:space="preserve"> (RE). </w:t>
        </w:r>
        <w:r>
          <w:t>Band I A,2, Stuttgart 1920, Sp. 2057–2059.</w:t>
        </w:r>
      </w:ins>
    </w:p>
    <w:p w:rsidR="003C3EE8" w:rsidRDefault="003C3EE8" w:rsidP="003C3EE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61" w:author="murcott" w:date="2018-12-02T14:26:00Z"/>
        </w:rPr>
      </w:pPr>
      <w:ins w:id="62" w:author="murcott" w:date="2018-12-02T14:26:00Z">
        <w:r w:rsidRPr="00D1485C">
          <w:rPr>
            <w:lang w:val="de-DE"/>
          </w:rPr>
          <w:t xml:space="preserve">Dasvid Wardle: </w:t>
        </w:r>
        <w:r w:rsidRPr="00D1485C">
          <w:rPr>
            <w:i/>
            <w:iCs/>
            <w:lang w:val="de-DE"/>
          </w:rPr>
          <w:t>Salus.</w:t>
        </w:r>
        <w:r w:rsidRPr="00D1485C">
          <w:rPr>
            <w:lang w:val="de-DE"/>
          </w:rPr>
          <w:t xml:space="preserve"> In: </w:t>
        </w:r>
        <w:r>
          <w:rPr>
            <w:i/>
            <w:iCs/>
          </w:rPr>
          <w:fldChar w:fldCharType="begin"/>
        </w:r>
        <w:r w:rsidRPr="00D1485C">
          <w:rPr>
            <w:i/>
            <w:iCs/>
            <w:lang w:val="de-DE"/>
          </w:rPr>
          <w:instrText xml:space="preserve"> HYPERLINK "http://de.wikipedia.org/wiki/Der_Neue_Pauly" \o "Der Neue Pauly" </w:instrText>
        </w:r>
        <w:r>
          <w:rPr>
            <w:i/>
            <w:iCs/>
          </w:rPr>
          <w:fldChar w:fldCharType="separate"/>
        </w:r>
        <w:r w:rsidRPr="00D1485C">
          <w:rPr>
            <w:rStyle w:val="Hyperlink"/>
            <w:i/>
            <w:iCs/>
            <w:lang w:val="de-DE"/>
          </w:rPr>
          <w:t>Der Neue Pauly</w:t>
        </w:r>
        <w:r>
          <w:rPr>
            <w:i/>
            <w:iCs/>
          </w:rPr>
          <w:fldChar w:fldCharType="end"/>
        </w:r>
        <w:r w:rsidRPr="00D1485C">
          <w:rPr>
            <w:lang w:val="de-DE"/>
          </w:rPr>
          <w:t xml:space="preserve"> (DNP). </w:t>
        </w:r>
        <w:r>
          <w:t xml:space="preserve">Band 10, Metzler, Stuttgart 2001, </w:t>
        </w:r>
        <w:r w:rsidR="004777E1">
          <w:fldChar w:fldCharType="begin"/>
        </w:r>
        <w:r w:rsidR="004777E1">
          <w:instrText xml:space="preserve"> HYPERLINK "http://de.wikipedia.org/wiki/Spezial:ISBN-Suche/3476014800" </w:instrText>
        </w:r>
        <w:r w:rsidR="004777E1">
          <w:fldChar w:fldCharType="separate"/>
        </w:r>
        <w:r>
          <w:rPr>
            <w:rStyle w:val="Hyperlink"/>
          </w:rPr>
          <w:t>ISBN 3-476-01480-0</w:t>
        </w:r>
        <w:r w:rsidR="004777E1">
          <w:rPr>
            <w:rStyle w:val="Hyperlink"/>
          </w:rPr>
          <w:fldChar w:fldCharType="end"/>
        </w:r>
        <w:r>
          <w:t>, Sp. 1268–1269.</w:t>
        </w:r>
      </w:ins>
    </w:p>
    <w:p w:rsidR="003C3EE8" w:rsidRPr="00D1485C" w:rsidRDefault="003C3EE8" w:rsidP="003C3EE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63" w:author="murcott" w:date="2018-12-02T14:26:00Z"/>
          <w:lang w:val="de-DE"/>
        </w:rPr>
      </w:pPr>
      <w:ins w:id="64" w:author="murcott" w:date="2018-12-02T14:26:00Z">
        <w:r w:rsidRPr="00D1485C">
          <w:rPr>
            <w:lang w:val="de-DE"/>
          </w:rPr>
          <w:t xml:space="preserve">Lorenz Winkler: </w:t>
        </w:r>
        <w:r w:rsidRPr="00D1485C">
          <w:rPr>
            <w:i/>
            <w:iCs/>
            <w:lang w:val="de-DE"/>
          </w:rPr>
          <w:t>Salus. Vom Staatskult zur politischen Idee. Eine archäologische Untersuchung.</w:t>
        </w:r>
        <w:r w:rsidRPr="00D1485C">
          <w:rPr>
            <w:lang w:val="de-DE"/>
          </w:rPr>
          <w:t xml:space="preserve"> Heidelberg 1995 (Archäologie und Geschichte 4).</w:t>
        </w:r>
      </w:ins>
    </w:p>
    <w:p w:rsidR="003C3EE8" w:rsidRDefault="003C3EE8" w:rsidP="003C3EE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65" w:author="murcott" w:date="2018-12-02T14:26:00Z"/>
        </w:rPr>
      </w:pPr>
      <w:ins w:id="66" w:author="murcott" w:date="2018-12-02T14:26:00Z">
        <w:r>
          <w:fldChar w:fldCharType="begin"/>
        </w:r>
        <w:r w:rsidRPr="00D1485C">
          <w:rPr>
            <w:lang w:val="de-DE"/>
          </w:rPr>
          <w:instrText xml:space="preserve"> HYPERLINK "http://de.wikipedia.org/wiki/Georg_Wissowa" \o "Georg Wissowa" </w:instrText>
        </w:r>
        <w:r>
          <w:fldChar w:fldCharType="separate"/>
        </w:r>
        <w:r w:rsidRPr="00D1485C">
          <w:rPr>
            <w:rStyle w:val="Hyperlink"/>
            <w:lang w:val="de-DE"/>
          </w:rPr>
          <w:t>Georg Wissowa</w:t>
        </w:r>
        <w:r>
          <w:fldChar w:fldCharType="end"/>
        </w:r>
        <w:r w:rsidRPr="00D1485C">
          <w:rPr>
            <w:lang w:val="de-DE"/>
          </w:rPr>
          <w:t xml:space="preserve">: </w:t>
        </w:r>
        <w:r w:rsidRPr="00D1485C">
          <w:rPr>
            <w:i/>
            <w:iCs/>
            <w:lang w:val="de-DE"/>
          </w:rPr>
          <w:t>Salus</w:t>
        </w:r>
        <w:r w:rsidRPr="00D1485C">
          <w:rPr>
            <w:lang w:val="de-DE"/>
          </w:rPr>
          <w:t xml:space="preserve">. In: </w:t>
        </w:r>
        <w:r>
          <w:fldChar w:fldCharType="begin"/>
        </w:r>
        <w:r w:rsidRPr="00D1485C">
          <w:rPr>
            <w:lang w:val="de-DE"/>
          </w:rPr>
          <w:instrText xml:space="preserve"> HYPERLINK "http://de.wikipedia.org/wiki/Wilhelm_Heinrich_Roscher" \o "Wilhelm Heinrich Roscher" </w:instrText>
        </w:r>
        <w:r>
          <w:fldChar w:fldCharType="separate"/>
        </w:r>
        <w:r w:rsidRPr="00D1485C">
          <w:rPr>
            <w:rStyle w:val="Hyperlink"/>
            <w:lang w:val="de-DE"/>
          </w:rPr>
          <w:t>Wilhelm Heinrich Roscher</w:t>
        </w:r>
        <w:r>
          <w:fldChar w:fldCharType="end"/>
        </w:r>
        <w:r w:rsidRPr="00D1485C">
          <w:rPr>
            <w:lang w:val="de-DE"/>
          </w:rPr>
          <w:t xml:space="preserve"> (Hrsg.): </w:t>
        </w:r>
        <w:r w:rsidR="004777E1">
          <w:fldChar w:fldCharType="begin"/>
        </w:r>
        <w:r w:rsidR="004777E1">
          <w:instrText xml:space="preserve"> HYPERLINK "http://de.wikipedia.org/wiki/Ausf%C3%BChrliches_Lexikon_der_griechischen_und_r%C3%B6mischen_Mythologie" \o "Ausführliches Lexikon der griechischen und römis</w:instrText>
        </w:r>
        <w:r w:rsidR="004777E1">
          <w:instrText xml:space="preserve">chen Mythologie" </w:instrText>
        </w:r>
        <w:r w:rsidR="004777E1">
          <w:fldChar w:fldCharType="separate"/>
        </w:r>
        <w:r w:rsidRPr="00D1485C">
          <w:rPr>
            <w:rStyle w:val="Hyperlink"/>
            <w:i/>
            <w:iCs/>
            <w:lang w:val="de-DE"/>
          </w:rPr>
          <w:t>Ausführliches Lexikon der griechischen und römischen Mythologie</w:t>
        </w:r>
        <w:r w:rsidR="004777E1">
          <w:rPr>
            <w:rStyle w:val="Hyperlink"/>
            <w:i/>
            <w:iCs/>
            <w:lang w:val="de-DE"/>
          </w:rPr>
          <w:fldChar w:fldCharType="end"/>
        </w:r>
        <w:r w:rsidRPr="00D1485C">
          <w:rPr>
            <w:lang w:val="de-DE"/>
          </w:rPr>
          <w:t xml:space="preserve">. </w:t>
        </w:r>
        <w:r>
          <w:t>Band 4, Leipzig 1915, Sp. 295–301 (</w:t>
        </w:r>
        <w:r>
          <w:rPr>
            <w:rStyle w:val="plainlinks-print"/>
          </w:rPr>
          <w:fldChar w:fldCharType="begin"/>
        </w:r>
        <w:r>
          <w:rPr>
            <w:rStyle w:val="plainlinks-print"/>
          </w:rPr>
          <w:instrText xml:space="preserve"> HYPERLINK "http://www.archive.org/stream/ausfhrlichesle04roscuoft" \l "page/n153/mode/1up" </w:instrText>
        </w:r>
        <w:r>
          <w:rPr>
            <w:rStyle w:val="plainlinks-print"/>
          </w:rPr>
          <w:fldChar w:fldCharType="separate"/>
        </w:r>
        <w:r>
          <w:rPr>
            <w:rStyle w:val="Hyperlink"/>
          </w:rPr>
          <w:t>Digitalisat</w:t>
        </w:r>
        <w:r>
          <w:rPr>
            <w:rStyle w:val="plainlinks-print"/>
          </w:rPr>
          <w:fldChar w:fldCharType="end"/>
        </w:r>
        <w:r>
          <w:t>).</w:t>
        </w:r>
      </w:ins>
    </w:p>
    <w:p w:rsidR="003C3EE8" w:rsidRDefault="003C3EE8" w:rsidP="003C3EE8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67" w:author="murcott" w:date="2018-12-02T14:26:00Z"/>
        </w:rPr>
      </w:pPr>
    </w:p>
    <w:p w:rsidR="003C3EE8" w:rsidRDefault="003C3EE8" w:rsidP="003C3EE8">
      <w:pPr>
        <w:rPr>
          <w:ins w:id="68" w:author="murcott" w:date="2018-12-02T14:26:00Z"/>
        </w:rPr>
      </w:pPr>
      <w:ins w:id="69" w:author="murcott" w:date="2018-12-02T14:26:00Z">
        <w:r>
          <w:fldChar w:fldCharType="begin"/>
        </w:r>
        <w:r>
          <w:instrText xml:space="preserve"> INCLUDEPICTURE "http://upload.wikimedia.org/wikipedia/commons/thumb/4/4a/Commons-logo.svg/12px-Commons-logo.svg.png" \* MERGEFORMATINET </w:instrText>
        </w:r>
        <w:r>
          <w:fldChar w:fldCharType="separate"/>
        </w:r>
        <w:r w:rsidR="004777E1">
          <w:fldChar w:fldCharType="begin"/>
        </w:r>
        <w:r w:rsidR="004777E1">
          <w:instrText xml:space="preserve"> </w:instrText>
        </w:r>
        <w:r w:rsidR="004777E1">
          <w:instrText>INCLUDEPICTURE  "http://upload.wikimedia.org/wikipedia/commons/thumb/4/4a/Commons-logo.svg/12px-Commons-logo.svg.png" \* MERGEFORMATINET</w:instrText>
        </w:r>
        <w:r w:rsidR="004777E1">
          <w:instrText xml:space="preserve"> </w:instrText>
        </w:r>
        <w:r w:rsidR="004777E1">
          <w:fldChar w:fldCharType="separate"/>
        </w:r>
        <w:r w:rsidR="0045061F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9" type="#_x0000_t75" alt="" style="width:9pt;height:12pt">
              <v:imagedata r:id="rId6" r:href="rId7"/>
            </v:shape>
          </w:pict>
        </w:r>
        <w:r w:rsidR="004777E1">
          <w:fldChar w:fldCharType="end"/>
        </w:r>
        <w:r>
          <w:fldChar w:fldCharType="end"/>
        </w:r>
        <w:r w:rsidR="004777E1">
          <w:fldChar w:fldCharType="begin"/>
        </w:r>
        <w:r w:rsidR="004777E1">
          <w:instrText xml:space="preserve"> HYPERLINK "http://translate.googleusercontent.com/translate_c?hl=en&amp;prev=/search%3Fq%3D%2522salus%2Btempel%2522%26hl%3Den%26lr%3D%26as_qdr%3Dall%26biw%3D1256%26bih%3D970%26prmd%3Dimvnsb&amp;rurl=translate.google.ca&amp;sl=de&amp;u=http://commons.wikimedia.org/wiki/Ca</w:instrText>
        </w:r>
        <w:r w:rsidR="004777E1">
          <w:instrText xml:space="preserve">tegory:Salus%3Fuselang%3Dde&amp;usg=ALkJrhiwaw2mlY8Aach0R3eRLaz6k5X9Cg" </w:instrText>
        </w:r>
        <w:r w:rsidR="004777E1">
          <w:fldChar w:fldCharType="separate"/>
        </w:r>
        <w:r>
          <w:rPr>
            <w:rStyle w:val="plainlinks"/>
            <w:b/>
            <w:bCs/>
            <w:color w:val="0000FF"/>
            <w:u w:val="single"/>
          </w:rPr>
          <w:t>Commons: Salus</w:t>
        </w:r>
        <w:r w:rsidR="004777E1">
          <w:rPr>
            <w:rStyle w:val="plainlinks"/>
            <w:b/>
            <w:bCs/>
            <w:color w:val="0000FF"/>
            <w:u w:val="single"/>
          </w:rPr>
          <w:fldChar w:fldCharType="end"/>
        </w:r>
        <w:r>
          <w:t xml:space="preserve"> - collection of images, videos and audio files </w:t>
        </w:r>
      </w:ins>
    </w:p>
    <w:p w:rsidR="003C3EE8" w:rsidRDefault="004777E1" w:rsidP="003C3EE8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70" w:author="murcott" w:date="2018-12-02T14:26:00Z"/>
        </w:rPr>
      </w:pPr>
      <w:ins w:id="71" w:author="murcott" w:date="2018-12-02T14:26:00Z">
        <w:r>
          <w:fldChar w:fldCharType="begin"/>
        </w:r>
        <w:r>
          <w:instrText xml:space="preserve"> HYPERLINK "http://translate.googleusercontent.com/translate_c?hl=en&amp;prev=/search%3Fq%3D%2522salus%2Btempel%2522%26hl%3Den</w:instrText>
        </w:r>
        <w:r>
          <w:instrText xml:space="preserve">%26lr%3D%26as_qdr%3Dall%26biw%3D1256%26bih%3D970%26prmd%3Dimvnsb&amp;rurl=translate.google.ca&amp;sl=de&amp;u=http://www.imperiumromanum.com/religion/antikereligion/salus_01.htm&amp;usg=ALkJrhhEmbBlEAOkets8GbGUGOhuvtL4Og" </w:instrText>
        </w:r>
        <w:r>
          <w:fldChar w:fldCharType="separate"/>
        </w:r>
        <w:r w:rsidR="003C3EE8">
          <w:rPr>
            <w:rStyle w:val="Hyperlink"/>
            <w:i/>
            <w:iCs/>
          </w:rPr>
          <w:t>Salus.</w:t>
        </w:r>
        <w:r>
          <w:rPr>
            <w:rStyle w:val="Hyperlink"/>
            <w:i/>
            <w:iCs/>
          </w:rPr>
          <w:fldChar w:fldCharType="end"/>
        </w:r>
        <w:r w:rsidR="003C3EE8">
          <w:rPr>
            <w:rStyle w:val="cite"/>
          </w:rPr>
          <w:t xml:space="preserve"> In: </w:t>
        </w:r>
        <w:r w:rsidR="003C3EE8">
          <w:rPr>
            <w:rStyle w:val="cite"/>
            <w:i/>
            <w:iCs/>
          </w:rPr>
          <w:t>imperiumromanum.com → Ancient Religions.</w:t>
        </w:r>
        <w:r w:rsidR="003C3EE8">
          <w:t xml:space="preserve"> </w:t>
        </w:r>
        <w:r w:rsidR="003C3EE8">
          <w:rPr>
            <w:rStyle w:val="cite"/>
          </w:rPr>
          <w:t xml:space="preserve">Accessed on </w:t>
        </w:r>
        <w:smartTag w:uri="urn:schemas-microsoft-com:office:smarttags" w:element="date">
          <w:smartTagPr>
            <w:attr w:name="Month" w:val="6"/>
            <w:attr w:name="Day" w:val="16"/>
            <w:attr w:name="Year" w:val="2012"/>
          </w:smartTagPr>
          <w:r w:rsidR="003C3EE8">
            <w:rPr>
              <w:rStyle w:val="cite"/>
            </w:rPr>
            <w:t>16</w:t>
          </w:r>
          <w:r w:rsidR="003C3EE8">
            <w:t xml:space="preserve"> </w:t>
          </w:r>
          <w:r w:rsidR="003C3EE8">
            <w:rPr>
              <w:rStyle w:val="cite"/>
            </w:rPr>
            <w:t>June 2012</w:t>
          </w:r>
        </w:smartTag>
        <w:r w:rsidR="003C3EE8">
          <w:rPr>
            <w:rStyle w:val="cite"/>
          </w:rPr>
          <w:t>.</w:t>
        </w:r>
        <w:r w:rsidR="003C3EE8">
          <w:t xml:space="preserve"> </w:t>
        </w:r>
      </w:ins>
    </w:p>
    <w:p w:rsidR="003C3EE8" w:rsidRDefault="003C3EE8" w:rsidP="003C3EE8">
      <w:pPr>
        <w:pStyle w:val="Heading2"/>
        <w:rPr>
          <w:ins w:id="72" w:author="murcott" w:date="2018-12-02T14:26:00Z"/>
        </w:rPr>
      </w:pPr>
      <w:ins w:id="73" w:author="murcott" w:date="2018-12-02T14:26:00Z">
        <w:r>
          <w:rPr>
            <w:rStyle w:val="mw-headline"/>
          </w:rPr>
          <w:t>Notes</w:t>
        </w:r>
        <w:r>
          <w:t xml:space="preserve"> </w:t>
        </w:r>
      </w:ins>
    </w:p>
    <w:p w:rsidR="003C3EE8" w:rsidRDefault="004777E1" w:rsidP="003C3EE8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74" w:author="murcott" w:date="2018-12-02T14:26:00Z"/>
        </w:rPr>
      </w:pPr>
      <w:ins w:id="75" w:author="murcott" w:date="2018-12-02T14:26:00Z">
        <w:r>
          <w:fldChar w:fldCharType="begin"/>
        </w:r>
        <w:r>
          <w:instrText xml:space="preserve"> HYPERLINK "http://translate.googleusercontent.com/translate_c?hl=en&amp;prev=/search%3Fq%3D%2522salus%2Btempel%2522%26hl%3Den%26lr%3D%26as_qdr%3Dall%26biw%3D1256%26bih%3D970%26prmd%3Dimvnsb&amp;rurl=translate.google.ca&amp;sl=de</w:instrText>
        </w:r>
        <w:r>
          <w:instrText xml:space="preserve">&amp;u=http://de.wikipedia.org/wiki/Salus_%28Mythologie%29&amp;usg=ALkJrhhJDkxh6Zh6TbFJTnS--Cv8fLDM1g" \l "cite_ref-0" </w:instrText>
        </w:r>
        <w:r>
          <w:fldChar w:fldCharType="separate"/>
        </w:r>
        <w:r w:rsidR="003C3EE8">
          <w:rPr>
            <w:rStyle w:val="mw-cite-backlink"/>
            <w:color w:val="0000FF"/>
            <w:u w:val="single"/>
          </w:rPr>
          <w:t>↑</w:t>
        </w:r>
        <w:r>
          <w:rPr>
            <w:rStyle w:val="mw-cite-backlink"/>
            <w:color w:val="0000FF"/>
            <w:u w:val="single"/>
          </w:rPr>
          <w:fldChar w:fldCharType="end"/>
        </w:r>
        <w:r w:rsidR="003C3EE8">
          <w:t xml:space="preserve"> </w:t>
        </w:r>
        <w:r>
          <w:fldChar w:fldCharType="begin"/>
        </w:r>
        <w:r>
          <w:instrText xml:space="preserve"> HYPERLINK "http://translate.googleusercontent.com/translate_c?hl=en&amp;prev=/search%3Fq%3D%2522salus%2Btempel%2522%26hl%3Den%26lr%3D%26as_qdr%</w:instrText>
        </w:r>
        <w:r>
          <w:instrText xml:space="preserve">3Dall%26biw%3D1256%26bih%3D970%26prmd%3Dimvnsb&amp;rurl=translate.google.ca&amp;sl=de&amp;u=http://de.wikipedia.org/wiki/Titus_Livius&amp;usg=ALkJrhi66H5IofzpwCswlLXngn1ziJohoQ" \o "Titus Livy" </w:instrText>
        </w:r>
        <w:r>
          <w:fldChar w:fldCharType="separate"/>
        </w:r>
        <w:r w:rsidR="003C3EE8">
          <w:rPr>
            <w:rStyle w:val="Hyperlink"/>
          </w:rPr>
          <w:t>Livy</w:t>
        </w:r>
        <w:r>
          <w:rPr>
            <w:rStyle w:val="Hyperlink"/>
          </w:rPr>
          <w:fldChar w:fldCharType="end"/>
        </w:r>
        <w:r w:rsidR="003C3EE8">
          <w:rPr>
            <w:rStyle w:val="reference-text"/>
          </w:rPr>
          <w:t xml:space="preserve"> </w:t>
        </w:r>
        <w:r>
          <w:fldChar w:fldCharType="begin"/>
        </w:r>
        <w:r>
          <w:instrText xml:space="preserve"> HYPERLINK "http://translate.googleusercontent.com/translate_c?hl=en&amp;p</w:instrText>
        </w:r>
        <w:r>
          <w:instrText xml:space="preserve">rev=/search%3Fq%3D%2522salus%2Btempel%2522%26hl%3Den%26lr%3D%26as_qdr%3Dall%26biw%3D1256%26bih%3D970%26prmd%3Dimvnsb&amp;rurl=translate.google.ca&amp;sl=de&amp;u=http://latin.packhum.org/loc/914/1/0&amp;usg=ALkJrhhQjOD-w-VnV9plqPVe85Z8XKZREw" \l "484" </w:instrText>
        </w:r>
        <w:r>
          <w:fldChar w:fldCharType="separate"/>
        </w:r>
        <w:r w:rsidR="003C3EE8">
          <w:rPr>
            <w:rStyle w:val="Hyperlink"/>
          </w:rPr>
          <w:t>10, 1, 9</w:t>
        </w:r>
        <w:r>
          <w:rPr>
            <w:rStyle w:val="Hyperlink"/>
          </w:rPr>
          <w:fldChar w:fldCharType="end"/>
        </w:r>
        <w:r w:rsidR="003C3EE8">
          <w:rPr>
            <w:rStyle w:val="reference-text"/>
          </w:rPr>
          <w:t xml:space="preserve"> .</w:t>
        </w:r>
        <w:r w:rsidR="003C3EE8">
          <w:t xml:space="preserve"> </w:t>
        </w:r>
      </w:ins>
    </w:p>
    <w:p w:rsidR="003C3EE8" w:rsidRPr="00D1485C" w:rsidRDefault="004777E1" w:rsidP="003C3EE8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76" w:author="murcott" w:date="2018-12-02T14:26:00Z"/>
          <w:lang w:val="fr-FR"/>
        </w:rPr>
      </w:pPr>
      <w:ins w:id="77" w:author="murcott" w:date="2018-12-02T14:26:00Z">
        <w:r>
          <w:fldChar w:fldCharType="begin"/>
        </w:r>
        <w:r>
          <w:instrText xml:space="preserve"> HYPE</w:instrText>
        </w:r>
        <w:r>
          <w:instrText>RLINK "http://translate.googleusercontent.com/translate_c?hl=en&amp;prev=/search%3Fq%3D%2522salus%2Btempel%2522%26hl%3Den%26lr%3D%26as_qdr%3Dall%26biw%3D1256%26bih%3D970%26prmd%3Dimvnsb&amp;rurl=translate.google.ca&amp;sl=de&amp;u=http://de.wikipedia.org/wiki/Salus_%28Myt</w:instrText>
        </w:r>
        <w:r>
          <w:instrText xml:space="preserve">hologie%29&amp;usg=ALkJrhhJDkxh6Zh6TbFJTnS--Cv8fLDM1g" \l "cite_ref-1" </w:instrText>
        </w:r>
        <w:r>
          <w:fldChar w:fldCharType="separate"/>
        </w:r>
        <w:r w:rsidR="003C3EE8" w:rsidRPr="00D1485C">
          <w:rPr>
            <w:rStyle w:val="mw-cite-backlink"/>
            <w:color w:val="0000FF"/>
            <w:u w:val="single"/>
            <w:lang w:val="fr-FR"/>
          </w:rPr>
          <w:t>↑</w:t>
        </w:r>
        <w:r>
          <w:rPr>
            <w:rStyle w:val="mw-cite-backlink"/>
            <w:color w:val="0000FF"/>
            <w:u w:val="single"/>
            <w:lang w:val="fr-FR"/>
          </w:rPr>
          <w:fldChar w:fldCharType="end"/>
        </w:r>
        <w:r w:rsidR="003C3EE8" w:rsidRPr="00D1485C">
          <w:rPr>
            <w:lang w:val="fr-FR"/>
          </w:rPr>
          <w:t xml:space="preserve"> </w:t>
        </w:r>
        <w:r>
          <w:fldChar w:fldCharType="begin"/>
        </w:r>
        <w:r>
          <w:instrText xml:space="preserve"> HYPERLINK "http://translate.googleusercontent.com/translate_c?hl=en&amp;prev=/search%3Fq%3D%2522salus%2Btempel%2522%26hl%3Den%26lr%3D%26as_qdr%3Dall%26biw%3D1256%26bih%3D970%26prmd%3Dimvn</w:instrText>
        </w:r>
        <w:r>
          <w:instrText xml:space="preserve">sb&amp;rurl=translate.google.ca&amp;sl=de&amp;u=http://de.wikipedia.org/wiki/Marcus_Terentius_Varro&amp;usg=ALkJrhjKRGrIqV9k5wA1zaOLV119piVL6A" \o "Marcus Varro Varro" </w:instrText>
        </w:r>
        <w:r>
          <w:fldChar w:fldCharType="separate"/>
        </w:r>
        <w:r w:rsidR="003C3EE8" w:rsidRPr="00D1485C">
          <w:rPr>
            <w:rStyle w:val="Hyperlink"/>
            <w:lang w:val="fr-FR"/>
          </w:rPr>
          <w:t>Marcus Varro Varro</w:t>
        </w:r>
        <w:r>
          <w:rPr>
            <w:rStyle w:val="Hyperlink"/>
            <w:lang w:val="fr-FR"/>
          </w:rPr>
          <w:fldChar w:fldCharType="end"/>
        </w:r>
        <w:r w:rsidR="003C3EE8" w:rsidRPr="00D1485C">
          <w:rPr>
            <w:rStyle w:val="reference-text"/>
            <w:lang w:val="fr-FR"/>
          </w:rPr>
          <w:t xml:space="preserve"> , </w:t>
        </w:r>
        <w:r w:rsidR="003C3EE8" w:rsidRPr="00D1485C">
          <w:rPr>
            <w:rStyle w:val="reference-text"/>
            <w:i/>
            <w:iCs/>
            <w:lang w:val="fr-FR"/>
          </w:rPr>
          <w:t>De lingua Latina</w:t>
        </w:r>
        <w:r w:rsidR="003C3EE8" w:rsidRPr="00D1485C">
          <w:rPr>
            <w:rStyle w:val="reference-text"/>
            <w:lang w:val="fr-FR"/>
          </w:rPr>
          <w:t xml:space="preserve"> </w:t>
        </w:r>
        <w:r>
          <w:fldChar w:fldCharType="begin"/>
        </w:r>
        <w:r>
          <w:instrText xml:space="preserve"> HYPERLINK "http://translate.googleusercontent.com/translate_c?hl=en&amp;prev=/search%3Fq%3D%2522salus%2Btempel%2522%26hl%3Den%26lr%3D%26as_qdr%3Dall%26biw%3D1256%26bih%3D970%26prmd%3Dimvnsb&amp;rurl=translate.google.ca&amp;sl=de&amp;u=http://latin.packhum.org/loc/684/1/0</w:instrText>
        </w:r>
        <w:r>
          <w:instrText xml:space="preserve">&amp;usg=ALkJrhg6d7vySMMaPBOmlOZpH2xSMVemlw" \l "5" </w:instrText>
        </w:r>
        <w:r>
          <w:fldChar w:fldCharType="separate"/>
        </w:r>
        <w:r w:rsidR="003C3EE8" w:rsidRPr="00D1485C">
          <w:rPr>
            <w:rStyle w:val="Hyperlink"/>
            <w:lang w:val="fr-FR"/>
          </w:rPr>
          <w:t>5, 52</w:t>
        </w:r>
        <w:r>
          <w:rPr>
            <w:rStyle w:val="Hyperlink"/>
            <w:lang w:val="fr-FR"/>
          </w:rPr>
          <w:fldChar w:fldCharType="end"/>
        </w:r>
        <w:r w:rsidR="003C3EE8" w:rsidRPr="00D1485C">
          <w:rPr>
            <w:rStyle w:val="reference-text"/>
            <w:lang w:val="fr-FR"/>
          </w:rPr>
          <w:t xml:space="preserve"> .</w:t>
        </w:r>
        <w:r w:rsidR="003C3EE8" w:rsidRPr="00D1485C">
          <w:rPr>
            <w:lang w:val="fr-FR"/>
          </w:rPr>
          <w:t xml:space="preserve"> </w:t>
        </w:r>
      </w:ins>
    </w:p>
    <w:p w:rsidR="003C3EE8" w:rsidRDefault="004777E1" w:rsidP="003C3EE8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78" w:author="murcott" w:date="2018-12-02T14:26:00Z"/>
        </w:rPr>
      </w:pPr>
      <w:ins w:id="79" w:author="murcott" w:date="2018-12-02T14:26:00Z">
        <w:r>
          <w:fldChar w:fldCharType="begin"/>
        </w:r>
        <w:r>
          <w:instrText xml:space="preserve"> HYPERLINK "http://translate.googleusercontent.com/translate_c?hl=en&amp;prev=/search%3Fq%3D%2522salus%2Btempel%2522%26hl%3Den%26lr%3D%26as_qdr%3Dall%26biw%3D1256%26bih%3D970%26prmd%3Dimvnsb&amp;rurl=tran</w:instrText>
        </w:r>
        <w:r>
          <w:instrText xml:space="preserve">slate.google.ca&amp;sl=de&amp;u=http://de.wikipedia.org/wiki/Salus_%28Mythologie%29&amp;usg=ALkJrhhJDkxh6Zh6TbFJTnS--Cv8fLDM1g" \l "cite_ref-2" </w:instrText>
        </w:r>
        <w:r>
          <w:fldChar w:fldCharType="separate"/>
        </w:r>
        <w:r w:rsidR="003C3EE8">
          <w:rPr>
            <w:rStyle w:val="mw-cite-backlink"/>
            <w:color w:val="0000FF"/>
            <w:u w:val="single"/>
          </w:rPr>
          <w:t>↑</w:t>
        </w:r>
        <w:r>
          <w:rPr>
            <w:rStyle w:val="mw-cite-backlink"/>
            <w:color w:val="0000FF"/>
            <w:u w:val="single"/>
          </w:rPr>
          <w:fldChar w:fldCharType="end"/>
        </w:r>
        <w:r w:rsidR="003C3EE8">
          <w:t xml:space="preserve"> </w:t>
        </w:r>
        <w:r>
          <w:fldChar w:fldCharType="begin"/>
        </w:r>
        <w:r>
          <w:instrText xml:space="preserve"> HYPERLINK "http://translate.googleusercontent.com/translate_c?hl=en&amp;prev=/search%3Fq%3D%2522salus%2Btempel%2522%26hl%3</w:instrText>
        </w:r>
        <w:r>
          <w:instrText xml:space="preserve">Den%26lr%3D%26as_qdr%3Dall%26biw%3D1256%26bih%3D970%26prmd%3Dimvnsb&amp;rurl=translate.google.ca&amp;sl=de&amp;u=http://de.wikipedia.org/wiki/Ovid&amp;usg=ALkJrhh1Av9f-zwvCoPHxF2H4Xwtur3HNg" \o "Ovid" </w:instrText>
        </w:r>
        <w:r>
          <w:fldChar w:fldCharType="separate"/>
        </w:r>
        <w:r w:rsidR="003C3EE8">
          <w:rPr>
            <w:rStyle w:val="Hyperlink"/>
          </w:rPr>
          <w:t>Ovid</w:t>
        </w:r>
        <w:r>
          <w:rPr>
            <w:rStyle w:val="Hyperlink"/>
          </w:rPr>
          <w:fldChar w:fldCharType="end"/>
        </w:r>
        <w:r w:rsidR="003C3EE8">
          <w:rPr>
            <w:rStyle w:val="reference-text"/>
          </w:rPr>
          <w:t xml:space="preserve"> , </w:t>
        </w:r>
        <w:r w:rsidR="003C3EE8">
          <w:rPr>
            <w:rStyle w:val="reference-text"/>
            <w:i/>
            <w:iCs/>
          </w:rPr>
          <w:t>Fasti,</w:t>
        </w:r>
        <w:r w:rsidR="003C3EE8">
          <w:rPr>
            <w:rStyle w:val="reference-text"/>
          </w:rPr>
          <w:t xml:space="preserve"> </w:t>
        </w:r>
        <w:r>
          <w:fldChar w:fldCharType="begin"/>
        </w:r>
        <w:r>
          <w:instrText xml:space="preserve"> HYPERLINK "http://translate.googleusercontent.com/tra</w:instrText>
        </w:r>
        <w:r>
          <w:instrText xml:space="preserve">nslate_c?hl=en&amp;prev=/search%3Fq%3D%2522salus%2Btempel%2522%26hl%3Den%26lr%3D%26as_qdr%3Dall%26biw%3D1256%26bih%3D970%26prmd%3Dimvnsb&amp;rurl=translate.google.ca&amp;sl=de&amp;u=http://latin.packhum.org/loc/959/7/0&amp;usg=ALkJrhjNyci0U-w-XTCmaXD57ZTG7PmxZQ" \l "2" </w:instrText>
        </w:r>
        <w:r>
          <w:fldChar w:fldCharType="separate"/>
        </w:r>
        <w:r w:rsidR="003C3EE8">
          <w:rPr>
            <w:rStyle w:val="Hyperlink"/>
          </w:rPr>
          <w:t>3, 881-882</w:t>
        </w:r>
        <w:r>
          <w:rPr>
            <w:rStyle w:val="Hyperlink"/>
          </w:rPr>
          <w:fldChar w:fldCharType="end"/>
        </w:r>
        <w:r w:rsidR="003C3EE8">
          <w:rPr>
            <w:rStyle w:val="reference-text"/>
          </w:rPr>
          <w:t xml:space="preserve"> , </w:t>
        </w:r>
        <w:r>
          <w:fldChar w:fldCharType="begin"/>
        </w:r>
        <w:r>
          <w:instrText xml:space="preserve"> HYPERLINK "http://translate.googleusercontent.com/translate_c?hl=en&amp;prev=/search%3Fq%3D%2522salus%2Btempel%2522%26hl%3Den%26lr%3D%26as_qdr%3Dall%26biw%3D1256%26bih%3D970%26prmd%3Dimvnsb&amp;rurl=translate.google.ca&amp;sl=de&amp;u=http://de.wikipedia.org/wi</w:instrText>
        </w:r>
        <w:r>
          <w:instrText xml:space="preserve">ki/Cassius_Dio&amp;usg=ALkJrhjSsYhoPsmNBkVgxLxLuMNakxjHkw" \o "Cassius Dio" </w:instrText>
        </w:r>
        <w:r>
          <w:fldChar w:fldCharType="separate"/>
        </w:r>
        <w:r w:rsidR="003C3EE8">
          <w:rPr>
            <w:rStyle w:val="Hyperlink"/>
          </w:rPr>
          <w:t>Cassius Dio,</w:t>
        </w:r>
        <w:r>
          <w:rPr>
            <w:rStyle w:val="Hyperlink"/>
          </w:rPr>
          <w:fldChar w:fldCharType="end"/>
        </w:r>
        <w:r w:rsidR="003C3EE8">
          <w:rPr>
            <w:rStyle w:val="reference-text"/>
          </w:rPr>
          <w:t xml:space="preserve"> 54, 35, 2 ( </w:t>
        </w:r>
        <w:r>
          <w:fldChar w:fldCharType="begin"/>
        </w:r>
        <w:r>
          <w:instrText xml:space="preserve"> HYPERLINK "http://translate.googleusercontent.com/translate_c?hl=en&amp;prev=/search%3Fq%3D%2522salus%2Btempel%2522%26hl%3Den%26lr%3D%26as_qdr%3Dall%26biw%3D12</w:instrText>
        </w:r>
        <w:r>
          <w:instrText xml:space="preserve">56%26bih%3D970%26prmd%3Dimvnsb&amp;rurl=translate.google.ca&amp;sl=de&amp;u=http://penelope.uchicago.edu/Thayer/E/Roman/Texts/Cassius_Dio/54*.html&amp;usg=ALkJrhjYXAtnhJ0ic6lmZbP-ec8-on6aTg" \l "35" </w:instrText>
        </w:r>
        <w:r>
          <w:fldChar w:fldCharType="separate"/>
        </w:r>
        <w:r w:rsidR="003C3EE8">
          <w:rPr>
            <w:rStyle w:val="Hyperlink"/>
          </w:rPr>
          <w:t>English translation</w:t>
        </w:r>
        <w:r>
          <w:rPr>
            <w:rStyle w:val="Hyperlink"/>
          </w:rPr>
          <w:fldChar w:fldCharType="end"/>
        </w:r>
        <w:r w:rsidR="003C3EE8">
          <w:rPr>
            <w:rStyle w:val="reference-text"/>
          </w:rPr>
          <w:t xml:space="preserve"> ).</w:t>
        </w:r>
        <w:r w:rsidR="003C3EE8">
          <w:t xml:space="preserve"> </w:t>
        </w:r>
      </w:ins>
    </w:p>
    <w:p w:rsidR="003C3EE8" w:rsidRDefault="004777E1" w:rsidP="003C3EE8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80" w:author="murcott" w:date="2018-12-02T14:26:00Z"/>
        </w:rPr>
      </w:pPr>
      <w:ins w:id="81" w:author="murcott" w:date="2018-12-02T14:26:00Z">
        <w:r>
          <w:fldChar w:fldCharType="begin"/>
        </w:r>
        <w:r>
          <w:instrText xml:space="preserve"> HYPERLINK "http://translate.googleusercontent</w:instrText>
        </w:r>
        <w:r>
          <w:instrText>.com/translate_c?hl=en&amp;prev=/search%3Fq%3D%2522salus%2Btempel%2522%26hl%3Den%26lr%3D%26as_qdr%3Dall%26biw%3D1256%26bih%3D970%26prmd%3Dimvnsb&amp;rurl=translate.google.ca&amp;sl=de&amp;u=http://de.wikipedia.org/wiki/Salus_%28Mythologie%29&amp;usg=ALkJrhhJDkxh6Zh6TbFJTnS--C</w:instrText>
        </w:r>
        <w:r>
          <w:instrText xml:space="preserve">v8fLDM1g" \l "cite_ref-3" </w:instrText>
        </w:r>
        <w:r>
          <w:fldChar w:fldCharType="separate"/>
        </w:r>
        <w:r w:rsidR="003C3EE8">
          <w:rPr>
            <w:rStyle w:val="mw-cite-backlink"/>
            <w:color w:val="0000FF"/>
            <w:u w:val="single"/>
          </w:rPr>
          <w:t>↑</w:t>
        </w:r>
        <w:r>
          <w:rPr>
            <w:rStyle w:val="mw-cite-backlink"/>
            <w:color w:val="0000FF"/>
            <w:u w:val="single"/>
          </w:rPr>
          <w:fldChar w:fldCharType="end"/>
        </w:r>
        <w:r w:rsidR="003C3EE8">
          <w:t xml:space="preserve"> </w:t>
        </w:r>
        <w:r>
          <w:fldChar w:fldCharType="begin"/>
        </w:r>
        <w:r>
          <w:instrText xml:space="preserve"> HYPERLINK "http://translate.googleusercontent.com/translate_c?hl=en&amp;prev=/search%3Fq%3D%2522salus%2Btempel%2522%26hl%3Den%26lr%3D%26as_qdr%3Dall%26biw%3D1256%26bih%3D970%26prmd%3Dimvnsb&amp;rurl=translate.google.ca&amp;sl=de&amp;u=http:</w:instrText>
        </w:r>
        <w:r>
          <w:instrText xml:space="preserve">//de.wikipedia.org/wiki/Tacitus&amp;usg=ALkJrhh9zbpVO2IJWyK6qFsa3_8V8F3ZKA" \o "Tacitus" </w:instrText>
        </w:r>
        <w:r>
          <w:fldChar w:fldCharType="separate"/>
        </w:r>
        <w:r w:rsidR="003C3EE8">
          <w:rPr>
            <w:rStyle w:val="Hyperlink"/>
          </w:rPr>
          <w:t>Tacitus</w:t>
        </w:r>
        <w:r>
          <w:rPr>
            <w:rStyle w:val="Hyperlink"/>
          </w:rPr>
          <w:fldChar w:fldCharType="end"/>
        </w:r>
        <w:r w:rsidR="003C3EE8">
          <w:rPr>
            <w:rStyle w:val="reference-text"/>
          </w:rPr>
          <w:t xml:space="preserve"> , </w:t>
        </w:r>
        <w:r>
          <w:fldChar w:fldCharType="begin"/>
        </w:r>
        <w:r>
          <w:instrText xml:space="preserve"> HYPERLINK "http://translate.googleusercontent.com/translate_c?hl=en&amp;prev=/search%3Fq%3D%2522salus%2Btempel%2522%26hl%3Den%26lr%3D%26as_qdr%3Dall%26biw%3D1256</w:instrText>
        </w:r>
        <w:r>
          <w:instrText xml:space="preserve">%26bih%3D970%26prmd%3Dimvnsb&amp;rurl=translate.google.ca&amp;sl=de&amp;u=http://de.wikipedia.org/wiki/Annales_%28Tacitus%29&amp;usg=ALkJrhgsoaX1T6JyBx7tZM3hnso6-lyM2g" \o "Annals (Tacitus)" </w:instrText>
        </w:r>
        <w:r>
          <w:fldChar w:fldCharType="separate"/>
        </w:r>
        <w:r w:rsidR="003C3EE8">
          <w:rPr>
            <w:rStyle w:val="Hyperlink"/>
            <w:i/>
            <w:iCs/>
          </w:rPr>
          <w:t>Annals</w:t>
        </w:r>
        <w:r>
          <w:rPr>
            <w:rStyle w:val="Hyperlink"/>
            <w:i/>
            <w:iCs/>
          </w:rPr>
          <w:fldChar w:fldCharType="end"/>
        </w:r>
        <w:r w:rsidR="003C3EE8">
          <w:rPr>
            <w:rStyle w:val="reference-text"/>
          </w:rPr>
          <w:t xml:space="preserve"> </w:t>
        </w:r>
        <w:r>
          <w:fldChar w:fldCharType="begin"/>
        </w:r>
        <w:r>
          <w:instrText xml:space="preserve"> HYPERLINK "http://translate.googleusercontent.com/translate_c?hl=en&amp;pr</w:instrText>
        </w:r>
        <w:r>
          <w:instrText xml:space="preserve">ev=/search%3Fq%3D%2522salus%2Btempel%2522%26hl%3Den%26lr%3D%26as_qdr%3Dall%26biw%3D1256%26bih%3D970%26prmd%3Dimvnsb&amp;rurl=translate.google.ca&amp;sl=de&amp;u=http://latin.packhum.org/loc/1351/5/0&amp;usg=ALkJrhhDP-oqbJzCRHqTmhkulu3IEQId3g" \l "442" </w:instrText>
        </w:r>
        <w:r>
          <w:fldChar w:fldCharType="separate"/>
        </w:r>
        <w:r w:rsidR="003C3EE8">
          <w:rPr>
            <w:rStyle w:val="Hyperlink"/>
          </w:rPr>
          <w:t>12, 23</w:t>
        </w:r>
        <w:r>
          <w:rPr>
            <w:rStyle w:val="Hyperlink"/>
          </w:rPr>
          <w:fldChar w:fldCharType="end"/>
        </w:r>
        <w:r w:rsidR="003C3EE8">
          <w:rPr>
            <w:rStyle w:val="reference-text"/>
          </w:rPr>
          <w:t xml:space="preserve"> .</w:t>
        </w:r>
        <w:r w:rsidR="003C3EE8">
          <w:t xml:space="preserve"> </w:t>
        </w:r>
      </w:ins>
    </w:p>
    <w:p w:rsidR="003C3EE8" w:rsidRPr="00D9039A" w:rsidRDefault="003C3EE8" w:rsidP="00D9039A">
      <w:pPr>
        <w:spacing w:after="0"/>
        <w:rPr>
          <w:ins w:id="82" w:author="murcott" w:date="2018-12-02T14:26:00Z"/>
        </w:rPr>
      </w:pPr>
    </w:p>
    <w:p w:rsidR="00D9039A" w:rsidRPr="00D9039A" w:rsidRDefault="00D9039A" w:rsidP="00D9039A"/>
    <w:sectPr w:rsidR="00D9039A" w:rsidRPr="00D9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91379"/>
    <w:multiLevelType w:val="multilevel"/>
    <w:tmpl w:val="8428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70CF9"/>
    <w:multiLevelType w:val="multilevel"/>
    <w:tmpl w:val="C644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D08BB"/>
    <w:multiLevelType w:val="multilevel"/>
    <w:tmpl w:val="41E6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C358A"/>
    <w:multiLevelType w:val="multilevel"/>
    <w:tmpl w:val="7A1E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9A"/>
    <w:rsid w:val="003C3EE8"/>
    <w:rsid w:val="0045061F"/>
    <w:rsid w:val="004777E1"/>
    <w:rsid w:val="00B22EB7"/>
    <w:rsid w:val="00BB4FC1"/>
    <w:rsid w:val="00C6445E"/>
    <w:rsid w:val="00D9039A"/>
    <w:rsid w:val="00FB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8"/>
    <o:shapelayout v:ext="edit">
      <o:idmap v:ext="edit" data="1"/>
    </o:shapelayout>
  </w:shapeDefaults>
  <w:decimalSymbol w:val="."/>
  <w:listSeparator w:val=","/>
  <w14:docId w14:val="23156D4C"/>
  <w15:chartTrackingRefBased/>
  <w15:docId w15:val="{39749B72-3F93-46D6-86D7-176D1EF1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9039A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039A"/>
    <w:rPr>
      <w:rFonts w:eastAsia="Times New Roman"/>
      <w:b/>
      <w:bCs/>
      <w:color w:val="auto"/>
    </w:rPr>
  </w:style>
  <w:style w:type="paragraph" w:styleId="NormalWeb">
    <w:name w:val="Normal (Web)"/>
    <w:basedOn w:val="Normal"/>
    <w:unhideWhenUsed/>
    <w:rsid w:val="00D9039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Emphasis">
    <w:name w:val="Emphasis"/>
    <w:basedOn w:val="DefaultParagraphFont"/>
    <w:uiPriority w:val="20"/>
    <w:qFormat/>
    <w:rsid w:val="00D9039A"/>
    <w:rPr>
      <w:i/>
      <w:iCs/>
    </w:rPr>
  </w:style>
  <w:style w:type="character" w:styleId="Strong">
    <w:name w:val="Strong"/>
    <w:basedOn w:val="DefaultParagraphFont"/>
    <w:qFormat/>
    <w:rsid w:val="00D9039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rsid w:val="004777E1"/>
    <w:rPr>
      <w:color w:val="0000FF"/>
      <w:u w:val="single"/>
    </w:rPr>
  </w:style>
  <w:style w:type="character" w:customStyle="1" w:styleId="mw-headline">
    <w:name w:val="mw-headline"/>
    <w:basedOn w:val="DefaultParagraphFont"/>
    <w:rsid w:val="004777E1"/>
  </w:style>
  <w:style w:type="character" w:customStyle="1" w:styleId="plainlinks-print">
    <w:name w:val="plainlinks-print"/>
    <w:basedOn w:val="DefaultParagraphFont"/>
    <w:rsid w:val="004777E1"/>
  </w:style>
  <w:style w:type="character" w:customStyle="1" w:styleId="plainlinks">
    <w:name w:val="plainlinks"/>
    <w:basedOn w:val="DefaultParagraphFont"/>
    <w:rsid w:val="004777E1"/>
  </w:style>
  <w:style w:type="character" w:customStyle="1" w:styleId="cite">
    <w:name w:val="cite"/>
    <w:basedOn w:val="DefaultParagraphFont"/>
    <w:rsid w:val="004777E1"/>
  </w:style>
  <w:style w:type="character" w:customStyle="1" w:styleId="mw-cite-backlink">
    <w:name w:val="mw-cite-backlink"/>
    <w:basedOn w:val="DefaultParagraphFont"/>
    <w:rsid w:val="004777E1"/>
  </w:style>
  <w:style w:type="character" w:customStyle="1" w:styleId="reference-text">
    <w:name w:val="reference-text"/>
    <w:basedOn w:val="DefaultParagraphFont"/>
    <w:rsid w:val="004777E1"/>
  </w:style>
  <w:style w:type="paragraph" w:styleId="BalloonText">
    <w:name w:val="Balloon Text"/>
    <w:basedOn w:val="Normal"/>
    <w:link w:val="BalloonTextChar"/>
    <w:uiPriority w:val="99"/>
    <w:semiHidden/>
    <w:unhideWhenUsed/>
    <w:rsid w:val="004777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19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3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upload.wikimedia.org/wikipedia/commons/thumb/4/4a/Commons-logo.svg/12px-Commons-logo.sv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4062</Words>
  <Characters>23160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murcott</cp:lastModifiedBy>
  <cp:revision>2</cp:revision>
  <dcterms:created xsi:type="dcterms:W3CDTF">2018-11-26T12:53:00Z</dcterms:created>
  <dcterms:modified xsi:type="dcterms:W3CDTF">2018-12-02T19:27:00Z</dcterms:modified>
</cp:coreProperties>
</file>