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F2" w:rsidRDefault="000A33F2" w:rsidP="000A33F2">
      <w:bookmarkStart w:id="0" w:name="_GoBack"/>
      <w:r>
        <w:t>A000-US-MA-Swampscott-Hafted Pointed Blade-</w:t>
      </w:r>
      <w:r w:rsidRPr="00C94CE2">
        <w:t>S</w:t>
      </w:r>
      <w:del w:id="1" w:author="murcott" w:date="2018-12-08T16:54:00Z">
        <w:r>
          <w:delText xml:space="preserve"> and Cano</w:delText>
        </w:r>
      </w:del>
      <w:r>
        <w:t>pades and Canoe Anchor- Lithic-</w:t>
      </w:r>
      <w:r w:rsidRPr="00C94CE2">
        <w:t xml:space="preserve">7,000 </w:t>
      </w:r>
      <w:r>
        <w:t>BP</w:t>
      </w:r>
    </w:p>
    <w:bookmarkEnd w:id="0"/>
    <w:p w:rsidR="000A33F2" w:rsidRDefault="000A33F2" w:rsidP="000A33F2">
      <w:r>
        <w:t>US-MA-Swampscott-Hafted Pointed Blade-</w:t>
      </w:r>
      <w:del w:id="2" w:author="murcott" w:date="2018-12-08T16:54:00Z">
        <w:r>
          <w:delText>Pointed Blades-</w:delText>
        </w:r>
      </w:del>
      <w:r w:rsidRPr="00C94CE2">
        <w:t>S</w:t>
      </w:r>
      <w:del w:id="3" w:author="murcott" w:date="2018-12-08T16:54:00Z">
        <w:r>
          <w:delText xml:space="preserve"> and Cano</w:delText>
        </w:r>
      </w:del>
      <w:r>
        <w:t>pades and Canoe Anchor- Lithic-</w:t>
      </w:r>
      <w:r w:rsidRPr="00C94CE2">
        <w:t xml:space="preserve">7,000 </w:t>
      </w:r>
      <w:r>
        <w:t>BP</w:t>
      </w:r>
    </w:p>
    <w:p w:rsidR="000A33F2" w:rsidRDefault="000A33F2" w:rsidP="000A33F2">
      <w:pPr>
        <w:rPr>
          <w:rStyle w:val="Strong"/>
        </w:rPr>
      </w:pPr>
      <w:r>
        <w:rPr>
          <w:rStyle w:val="Strong"/>
        </w:rPr>
        <w:t>Case no.: 11</w:t>
      </w:r>
    </w:p>
    <w:p w:rsidR="000A33F2" w:rsidRDefault="000A33F2" w:rsidP="000A33F2">
      <w:pPr>
        <w:rPr>
          <w:rStyle w:val="Strong"/>
        </w:rPr>
      </w:pPr>
      <w:r>
        <w:rPr>
          <w:rStyle w:val="Strong"/>
        </w:rPr>
        <w:t>Accession Numbers:</w:t>
      </w:r>
      <w:del w:id="4" w:author="murcott" w:date="2018-12-08T16:54:00Z">
        <w:r>
          <w:rPr>
            <w:rStyle w:val="Strong"/>
          </w:rPr>
          <w:delText xml:space="preserve"> A</w:delText>
        </w:r>
      </w:del>
    </w:p>
    <w:p w:rsidR="000A33F2" w:rsidRDefault="000A33F2" w:rsidP="000A33F2">
      <w:r>
        <w:rPr>
          <w:rStyle w:val="Strong"/>
        </w:rPr>
        <w:t xml:space="preserve">Formal Label: </w:t>
      </w:r>
    </w:p>
    <w:p w:rsidR="000A33F2" w:rsidRDefault="000A33F2" w:rsidP="000A33F2">
      <w:r>
        <w:t>US-MA-Swampscott-Hafted Pointed Blade-</w:t>
      </w:r>
      <w:del w:id="5" w:author="murcott" w:date="2018-12-08T16:54:00Z">
        <w:r>
          <w:delText>Pointed Blades-</w:delText>
        </w:r>
      </w:del>
      <w:r w:rsidRPr="00C94CE2">
        <w:t>S</w:t>
      </w:r>
      <w:del w:id="6" w:author="murcott" w:date="2018-12-08T16:54:00Z">
        <w:r>
          <w:delText xml:space="preserve"> and Cano</w:delText>
        </w:r>
      </w:del>
      <w:r>
        <w:t>pades and Canoe Anchor- Lithic-</w:t>
      </w:r>
      <w:r w:rsidRPr="00C94CE2">
        <w:t xml:space="preserve">7,000 </w:t>
      </w:r>
      <w:r>
        <w:t>BP</w:t>
      </w:r>
    </w:p>
    <w:p w:rsidR="000A33F2" w:rsidRDefault="000A33F2" w:rsidP="000A33F2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0A33F2" w:rsidRPr="00E30C3E" w:rsidRDefault="000A33F2" w:rsidP="000A33F2">
      <w:pPr>
        <w:rPr>
          <w:bCs/>
        </w:rPr>
      </w:pPr>
      <w:r w:rsidRPr="00E30C3E">
        <w:rPr>
          <w:bCs/>
        </w:rPr>
        <w:t xml:space="preserve">These large spades </w:t>
      </w:r>
      <w:r>
        <w:rPr>
          <w:bCs/>
        </w:rPr>
        <w:t xml:space="preserve">and a canoe anchor </w:t>
      </w:r>
      <w:r w:rsidRPr="00E30C3E">
        <w:rPr>
          <w:bCs/>
        </w:rPr>
        <w:t>were used for clamming</w:t>
      </w:r>
      <w:r>
        <w:rPr>
          <w:bCs/>
        </w:rPr>
        <w:t xml:space="preserve"> and fishing</w:t>
      </w:r>
      <w:r w:rsidRPr="00E30C3E">
        <w:rPr>
          <w:bCs/>
        </w:rPr>
        <w:t xml:space="preserve"> in the littoral level off Swampscott, MA</w:t>
      </w:r>
      <w:del w:id="7" w:author="murcott" w:date="2018-12-08T16:54:00Z">
        <w:r>
          <w:rPr>
            <w:bCs/>
          </w:rPr>
          <w:delText>, while the heavier Canoe Anchor was used for anchoring a Canoe while fishing.</w:delText>
        </w:r>
      </w:del>
    </w:p>
    <w:p w:rsidR="000A33F2" w:rsidRPr="00EB5DE2" w:rsidRDefault="000A33F2" w:rsidP="000A33F2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E 78</w:t>
      </w:r>
    </w:p>
    <w:p w:rsidR="000A33F2" w:rsidRDefault="000A33F2" w:rsidP="000A33F2">
      <w:r>
        <w:rPr>
          <w:rStyle w:val="Strong"/>
        </w:rPr>
        <w:t>Date or Time Horizon:</w:t>
      </w:r>
      <w:r>
        <w:t xml:space="preserve"> 7,000 BP</w:t>
      </w:r>
    </w:p>
    <w:p w:rsidR="000A33F2" w:rsidRDefault="000A33F2" w:rsidP="000A33F2">
      <w:r>
        <w:rPr>
          <w:rStyle w:val="Strong"/>
        </w:rPr>
        <w:t>Geographical Area:</w:t>
      </w:r>
      <w:r>
        <w:t xml:space="preserve"> </w:t>
      </w:r>
      <w:r w:rsidRPr="00F77571">
        <w:rPr>
          <w:rStyle w:val="Strong"/>
          <w:b w:val="0"/>
          <w:color w:val="000000"/>
          <w:shd w:val="clear" w:color="auto" w:fill="FFFFFF"/>
        </w:rPr>
        <w:t>late archaic, marine oriented people on the central New England coast</w:t>
      </w:r>
      <w:r>
        <w:rPr>
          <w:rStyle w:val="Strong"/>
          <w:b w:val="0"/>
          <w:color w:val="000000"/>
          <w:shd w:val="clear" w:color="auto" w:fill="FFFFFF"/>
        </w:rPr>
        <w:t xml:space="preserve"> who became the historic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Massachusett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First Nation. Their sachem lived in a bark wigwam where the present Anthony’s Restaurant is currently in 201.</w:t>
      </w:r>
    </w:p>
    <w:p w:rsidR="000A33F2" w:rsidRDefault="000A33F2" w:rsidP="000A33F2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0A33F2" w:rsidRDefault="000A33F2" w:rsidP="000A33F2">
      <w:pPr>
        <w:rPr>
          <w:b/>
        </w:rPr>
      </w:pPr>
      <w:r>
        <w:rPr>
          <w:noProof/>
        </w:rPr>
        <w:drawing>
          <wp:inline distT="0" distB="0" distL="0" distR="0" wp14:anchorId="42E5795A" wp14:editId="786D5738">
            <wp:extent cx="2642491" cy="1713357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2000" contrast="-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8" cy="1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B80445" wp14:editId="4F888788">
            <wp:extent cx="2938272" cy="16921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371" cy="16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F2" w:rsidRPr="0011252F" w:rsidRDefault="000A33F2" w:rsidP="000A33F2">
      <w:pPr>
        <w:rPr>
          <w:b/>
        </w:rPr>
      </w:pPr>
      <w:r w:rsidRPr="0011252F">
        <w:rPr>
          <w:b/>
        </w:rPr>
        <w:t>GPS coordinates:</w:t>
      </w:r>
    </w:p>
    <w:p w:rsidR="000A33F2" w:rsidRPr="00F77571" w:rsidRDefault="000A33F2" w:rsidP="000A33F2">
      <w:r>
        <w:rPr>
          <w:rStyle w:val="Strong"/>
        </w:rPr>
        <w:t>Cultural Affiliation:</w:t>
      </w:r>
      <w:r>
        <w:t xml:space="preserve"> </w:t>
      </w:r>
      <w:r w:rsidRPr="00F77571">
        <w:t>late archaic, marine oriented people on the central New England coast</w:t>
      </w:r>
    </w:p>
    <w:p w:rsidR="000A33F2" w:rsidRDefault="000A33F2" w:rsidP="000A33F2">
      <w:r>
        <w:rPr>
          <w:rStyle w:val="Strong"/>
        </w:rPr>
        <w:t>Media:</w:t>
      </w:r>
      <w:r>
        <w:t xml:space="preserve"> No 1. Basalt; </w:t>
      </w:r>
      <w:proofErr w:type="gramStart"/>
      <w:r>
        <w:t>Nos..</w:t>
      </w:r>
      <w:proofErr w:type="gramEnd"/>
      <w:r>
        <w:t xml:space="preserve"> 2, 4, 5, andesite; No. 3 granite.</w:t>
      </w:r>
    </w:p>
    <w:p w:rsidR="000A33F2" w:rsidRDefault="000A33F2" w:rsidP="000A33F2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0A33F2" w:rsidRDefault="000A33F2" w:rsidP="000A33F2">
      <w:pPr>
        <w:rPr>
          <w:rStyle w:val="Strong"/>
        </w:rPr>
      </w:pPr>
      <w:r>
        <w:rPr>
          <w:rStyle w:val="Strong"/>
        </w:rPr>
        <w:t xml:space="preserve">Weight:  </w:t>
      </w:r>
    </w:p>
    <w:p w:rsidR="000A33F2" w:rsidRDefault="000A33F2" w:rsidP="000A33F2">
      <w:pPr>
        <w:rPr>
          <w:rStyle w:val="Strong"/>
        </w:rPr>
      </w:pPr>
      <w:r>
        <w:rPr>
          <w:rStyle w:val="Strong"/>
        </w:rPr>
        <w:t>Condition: original</w:t>
      </w:r>
    </w:p>
    <w:p w:rsidR="000A33F2" w:rsidRDefault="000A33F2" w:rsidP="000A33F2">
      <w:pPr>
        <w:rPr>
          <w:b/>
          <w:bCs/>
        </w:rPr>
      </w:pPr>
      <w:r>
        <w:rPr>
          <w:rStyle w:val="Strong"/>
        </w:rPr>
        <w:t>Provenance:</w:t>
      </w:r>
      <w:r>
        <w:t xml:space="preserve"> Swampscott, MA</w:t>
      </w:r>
    </w:p>
    <w:p w:rsidR="000A33F2" w:rsidRDefault="000A33F2" w:rsidP="000A33F2">
      <w:pPr>
        <w:rPr>
          <w:b/>
          <w:bCs/>
        </w:rPr>
      </w:pPr>
      <w:r>
        <w:rPr>
          <w:b/>
          <w:bCs/>
        </w:rPr>
        <w:t>Discussion:</w:t>
      </w:r>
    </w:p>
    <w:p w:rsidR="000A33F2" w:rsidRDefault="000A33F2" w:rsidP="000A33F2">
      <w:r>
        <w:rPr>
          <w:b/>
          <w:bCs/>
        </w:rPr>
        <w:lastRenderedPageBreak/>
        <w:t>References:</w:t>
      </w:r>
    </w:p>
    <w:p w:rsidR="000A33F2" w:rsidRPr="00F77571" w:rsidRDefault="000A33F2" w:rsidP="000A33F2">
      <w:pPr>
        <w:spacing w:after="0" w:line="240" w:lineRule="auto"/>
        <w:rPr>
          <w:rFonts w:eastAsia="Times New Roman"/>
        </w:rPr>
      </w:pPr>
      <w:r w:rsidRPr="00F77571">
        <w:rPr>
          <w:rFonts w:ascii="Verdana" w:eastAsia="Times New Roman" w:hAnsi="Verdana"/>
          <w:color w:val="0033CC"/>
          <w:sz w:val="18"/>
          <w:szCs w:val="18"/>
        </w:rPr>
        <w:br/>
      </w:r>
      <w:r w:rsidRPr="00F77571">
        <w:rPr>
          <w:rFonts w:eastAsia="Times New Roman"/>
        </w:rPr>
        <w:t>Robinson, Brian S. 1985.</w:t>
      </w:r>
      <w:r w:rsidRPr="00F77571">
        <w:rPr>
          <w:rFonts w:eastAsia="Times New Roman"/>
          <w:b/>
        </w:rPr>
        <w:t xml:space="preserve"> </w:t>
      </w:r>
      <w:r w:rsidRPr="00A85C28">
        <w:rPr>
          <w:rStyle w:val="Strong"/>
          <w:b w:val="0"/>
          <w:i/>
          <w:shd w:val="clear" w:color="auto" w:fill="FFFFFF"/>
        </w:rPr>
        <w:t xml:space="preserve">The Nelson Island and Seabrook marsh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sites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late archaic, marine oriented people on the central New England coast / by Brian S. Robinson. Ceramic analysis in the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northeast</w:t>
      </w:r>
      <w:ins w:id="8" w:author="murcott" w:date="2018-12-08T16:54:00Z">
        <w:r w:rsidRPr="00A85C28">
          <w:rPr>
            <w:rStyle w:val="Strong"/>
            <w:b w:val="0"/>
            <w:i/>
            <w:shd w:val="clear" w:color="auto" w:fill="FFFFFF"/>
          </w:rPr>
          <w:t xml:space="preserve"> </w:t>
        </w:r>
      </w:ins>
      <w:r w:rsidRPr="00A85C28">
        <w:rPr>
          <w:rStyle w:val="Strong"/>
          <w:b w:val="0"/>
          <w:i/>
          <w:shd w:val="clear" w:color="auto" w:fill="FFFFFF"/>
        </w:rPr>
        <w:t>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contributions to methodology and culture history</w:t>
      </w:r>
      <w:r w:rsidRPr="00F77571">
        <w:rPr>
          <w:rStyle w:val="Strong"/>
          <w:b w:val="0"/>
          <w:shd w:val="clear" w:color="auto" w:fill="FFFFFF"/>
        </w:rPr>
        <w:t xml:space="preserve"> / edited by James B. Petersen. </w:t>
      </w:r>
      <w:r w:rsidRPr="00F77571">
        <w:rPr>
          <w:shd w:val="clear" w:color="auto" w:fill="FFFFFF"/>
        </w:rPr>
        <w:t>Rindge, N.H</w:t>
      </w:r>
      <w:del w:id="9" w:author="murcott" w:date="2018-12-08T16:54:00Z">
        <w:r w:rsidRPr="00F77571">
          <w:rPr>
            <w:shd w:val="clear" w:color="auto" w:fill="FFFFFF"/>
          </w:rPr>
          <w:delText>.:</w:delText>
        </w:r>
      </w:del>
      <w:ins w:id="10" w:author="murcott" w:date="2018-12-08T16:54:00Z">
        <w:r w:rsidRPr="00F77571">
          <w:rPr>
            <w:shd w:val="clear" w:color="auto" w:fill="FFFFFF"/>
          </w:rPr>
          <w:t>. :</w:t>
        </w:r>
      </w:ins>
      <w:r w:rsidRPr="00F77571">
        <w:rPr>
          <w:shd w:val="clear" w:color="auto" w:fill="FFFFFF"/>
        </w:rPr>
        <w:t xml:space="preserve"> Fund for Anthropology, Dept. of Anthropology, Franklin Pierce College.</w:t>
      </w:r>
    </w:p>
    <w:p w:rsidR="000A33F2" w:rsidRDefault="000A33F2" w:rsidP="000A33F2">
      <w:pPr>
        <w:rPr>
          <w:ins w:id="11" w:author="murcott" w:date="2018-12-08T16:54:00Z"/>
        </w:rPr>
      </w:pPr>
    </w:p>
    <w:p w:rsidR="000A33F2" w:rsidRDefault="000A33F2" w:rsidP="000A33F2">
      <w:pPr>
        <w:rPr>
          <w:ins w:id="12" w:author="murcott" w:date="2018-12-08T16:54:00Z"/>
        </w:rPr>
      </w:pPr>
    </w:p>
    <w:p w:rsidR="000A33F2" w:rsidRDefault="000A33F2" w:rsidP="000A33F2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F2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293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1876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203A"/>
    <w:rsid w:val="00063450"/>
    <w:rsid w:val="00064B15"/>
    <w:rsid w:val="00067380"/>
    <w:rsid w:val="000679F9"/>
    <w:rsid w:val="000731D2"/>
    <w:rsid w:val="00074D60"/>
    <w:rsid w:val="00074D62"/>
    <w:rsid w:val="0007581B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3F2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C7F3E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4D1E"/>
    <w:rsid w:val="0015771D"/>
    <w:rsid w:val="0016148D"/>
    <w:rsid w:val="0016218E"/>
    <w:rsid w:val="00162AE6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803"/>
    <w:rsid w:val="001C5928"/>
    <w:rsid w:val="001C6C74"/>
    <w:rsid w:val="001C7F59"/>
    <w:rsid w:val="001D02CA"/>
    <w:rsid w:val="001D1A45"/>
    <w:rsid w:val="001D25DE"/>
    <w:rsid w:val="001D7C45"/>
    <w:rsid w:val="001E1C91"/>
    <w:rsid w:val="001E1FC0"/>
    <w:rsid w:val="001E668E"/>
    <w:rsid w:val="001F0851"/>
    <w:rsid w:val="001F088B"/>
    <w:rsid w:val="001F0D80"/>
    <w:rsid w:val="001F1EF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1B5"/>
    <w:rsid w:val="00241B12"/>
    <w:rsid w:val="00244178"/>
    <w:rsid w:val="00244A57"/>
    <w:rsid w:val="00245955"/>
    <w:rsid w:val="00245C9F"/>
    <w:rsid w:val="0024619C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0EB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38A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2CC1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6C45"/>
    <w:rsid w:val="003074BF"/>
    <w:rsid w:val="00307567"/>
    <w:rsid w:val="0031291A"/>
    <w:rsid w:val="0031303A"/>
    <w:rsid w:val="0031366D"/>
    <w:rsid w:val="003164B2"/>
    <w:rsid w:val="0032460D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57660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42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6ABC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2517"/>
    <w:rsid w:val="003E398D"/>
    <w:rsid w:val="003E507A"/>
    <w:rsid w:val="003E5116"/>
    <w:rsid w:val="003E5A3E"/>
    <w:rsid w:val="003F11E2"/>
    <w:rsid w:val="003F4BD0"/>
    <w:rsid w:val="003F56F4"/>
    <w:rsid w:val="003F68F2"/>
    <w:rsid w:val="003F6ACA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611F"/>
    <w:rsid w:val="0041771B"/>
    <w:rsid w:val="00417F59"/>
    <w:rsid w:val="004210D1"/>
    <w:rsid w:val="00426BDC"/>
    <w:rsid w:val="0043112F"/>
    <w:rsid w:val="00432817"/>
    <w:rsid w:val="00432D01"/>
    <w:rsid w:val="00432E9C"/>
    <w:rsid w:val="004343AB"/>
    <w:rsid w:val="00434E35"/>
    <w:rsid w:val="00434FD0"/>
    <w:rsid w:val="004353B7"/>
    <w:rsid w:val="00436D20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113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2427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490"/>
    <w:rsid w:val="004C05D9"/>
    <w:rsid w:val="004C1666"/>
    <w:rsid w:val="004C2745"/>
    <w:rsid w:val="004C3077"/>
    <w:rsid w:val="004C3AB9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8C"/>
    <w:rsid w:val="004E5AD4"/>
    <w:rsid w:val="004E5DA2"/>
    <w:rsid w:val="004E63D8"/>
    <w:rsid w:val="004E6934"/>
    <w:rsid w:val="004F053B"/>
    <w:rsid w:val="004F0DF6"/>
    <w:rsid w:val="004F1045"/>
    <w:rsid w:val="004F2902"/>
    <w:rsid w:val="004F3A66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27F0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0E7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2A5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463A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0C79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B44"/>
    <w:rsid w:val="00667C22"/>
    <w:rsid w:val="006710FE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264"/>
    <w:rsid w:val="0069044F"/>
    <w:rsid w:val="00691D67"/>
    <w:rsid w:val="00691FC2"/>
    <w:rsid w:val="00692AA7"/>
    <w:rsid w:val="00693B08"/>
    <w:rsid w:val="00695D09"/>
    <w:rsid w:val="00697C69"/>
    <w:rsid w:val="006A0243"/>
    <w:rsid w:val="006A1723"/>
    <w:rsid w:val="006A2092"/>
    <w:rsid w:val="006A43EE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4DF4"/>
    <w:rsid w:val="006C52B4"/>
    <w:rsid w:val="006C5CC1"/>
    <w:rsid w:val="006C674D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027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277F6"/>
    <w:rsid w:val="00730D4A"/>
    <w:rsid w:val="0073137E"/>
    <w:rsid w:val="00731633"/>
    <w:rsid w:val="007347CA"/>
    <w:rsid w:val="007401F5"/>
    <w:rsid w:val="00740A23"/>
    <w:rsid w:val="00740D1C"/>
    <w:rsid w:val="0074307A"/>
    <w:rsid w:val="007438CA"/>
    <w:rsid w:val="00743B98"/>
    <w:rsid w:val="00743C27"/>
    <w:rsid w:val="00751BD2"/>
    <w:rsid w:val="0075288D"/>
    <w:rsid w:val="00754966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0A9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C93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237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230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4ED8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27B2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6655"/>
    <w:rsid w:val="00A27ACD"/>
    <w:rsid w:val="00A31602"/>
    <w:rsid w:val="00A32D3D"/>
    <w:rsid w:val="00A33E4F"/>
    <w:rsid w:val="00A34453"/>
    <w:rsid w:val="00A34B30"/>
    <w:rsid w:val="00A35543"/>
    <w:rsid w:val="00A35F56"/>
    <w:rsid w:val="00A362D6"/>
    <w:rsid w:val="00A36D81"/>
    <w:rsid w:val="00A36E97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9E4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04B2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4747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C08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B75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16F23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77764"/>
    <w:rsid w:val="00C8048A"/>
    <w:rsid w:val="00C80D25"/>
    <w:rsid w:val="00C82117"/>
    <w:rsid w:val="00C83855"/>
    <w:rsid w:val="00C8755B"/>
    <w:rsid w:val="00C87CA1"/>
    <w:rsid w:val="00C9063B"/>
    <w:rsid w:val="00C914FC"/>
    <w:rsid w:val="00C9158C"/>
    <w:rsid w:val="00C93373"/>
    <w:rsid w:val="00C9482C"/>
    <w:rsid w:val="00C94A70"/>
    <w:rsid w:val="00C95F0E"/>
    <w:rsid w:val="00C96D78"/>
    <w:rsid w:val="00C975C5"/>
    <w:rsid w:val="00C97B22"/>
    <w:rsid w:val="00CA0AC0"/>
    <w:rsid w:val="00CA156E"/>
    <w:rsid w:val="00CA1A56"/>
    <w:rsid w:val="00CA2BB5"/>
    <w:rsid w:val="00CA2F46"/>
    <w:rsid w:val="00CA38D7"/>
    <w:rsid w:val="00CA4371"/>
    <w:rsid w:val="00CA6477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6B1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663AB"/>
    <w:rsid w:val="00D70689"/>
    <w:rsid w:val="00D70E31"/>
    <w:rsid w:val="00D70F56"/>
    <w:rsid w:val="00D71A5D"/>
    <w:rsid w:val="00D732C1"/>
    <w:rsid w:val="00D76354"/>
    <w:rsid w:val="00D766BD"/>
    <w:rsid w:val="00D81059"/>
    <w:rsid w:val="00D829AE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3B1"/>
    <w:rsid w:val="00E42F86"/>
    <w:rsid w:val="00E43705"/>
    <w:rsid w:val="00E44261"/>
    <w:rsid w:val="00E452B3"/>
    <w:rsid w:val="00E455D9"/>
    <w:rsid w:val="00E45DC5"/>
    <w:rsid w:val="00E53586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4588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3E9C"/>
    <w:rsid w:val="00EB47CB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304E"/>
    <w:rsid w:val="00FD452B"/>
    <w:rsid w:val="00FD4AC4"/>
    <w:rsid w:val="00FD4F6C"/>
    <w:rsid w:val="00FD7737"/>
    <w:rsid w:val="00FD7B52"/>
    <w:rsid w:val="00FD7BD3"/>
    <w:rsid w:val="00FE0919"/>
    <w:rsid w:val="00FE1B29"/>
    <w:rsid w:val="00FE1BDD"/>
    <w:rsid w:val="00FE1C1A"/>
    <w:rsid w:val="00FE227E"/>
    <w:rsid w:val="00FE2A5C"/>
    <w:rsid w:val="00FE2EF5"/>
    <w:rsid w:val="00FE42CC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DE8281-1DD1-4E11-BE40-B55A6CCD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A33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1</cp:revision>
  <dcterms:created xsi:type="dcterms:W3CDTF">2018-12-08T22:16:00Z</dcterms:created>
  <dcterms:modified xsi:type="dcterms:W3CDTF">2018-12-12T20:11:00Z</dcterms:modified>
</cp:coreProperties>
</file>