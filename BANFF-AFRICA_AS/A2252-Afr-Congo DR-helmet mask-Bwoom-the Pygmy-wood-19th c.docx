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31028B">
      <w:bookmarkStart w:id="0" w:name="_GoBack"/>
      <w:bookmarkEnd w:id="0"/>
    </w:p>
    <w:p w:rsidR="00C81D3A" w:rsidRDefault="00C81D3A" w:rsidP="00DA2C2B">
      <w:pPr>
        <w:rPr>
          <w:rFonts w:ascii="Arial" w:hAnsi="Arial" w:cs="Arial"/>
          <w:b/>
          <w:bCs/>
          <w:i/>
          <w:iCs/>
          <w:smallCaps/>
          <w:szCs w:val="20"/>
        </w:rPr>
      </w:pPr>
    </w:p>
    <w:p w:rsidR="00C81D3A" w:rsidRDefault="008A487C" w:rsidP="00C81D3A">
      <w:pPr>
        <w:rPr>
          <w:rStyle w:val="text"/>
          <w:color w:val="000000"/>
          <w:szCs w:val="21"/>
        </w:rPr>
      </w:pPr>
      <w:r>
        <w:rPr>
          <w:color w:val="000000"/>
        </w:rPr>
        <w:t>A000-Afr-Congo DR-</w:t>
      </w:r>
      <w:r>
        <w:rPr>
          <w:rStyle w:val="text"/>
          <w:color w:val="000000"/>
          <w:szCs w:val="21"/>
        </w:rPr>
        <w:t>helmet mask-</w:t>
      </w:r>
      <w:r>
        <w:rPr>
          <w:rStyle w:val="text"/>
          <w:b/>
          <w:bCs/>
          <w:i/>
          <w:iCs/>
          <w:color w:val="000000"/>
          <w:szCs w:val="21"/>
        </w:rPr>
        <w:t>Bwoom</w:t>
      </w:r>
      <w:r>
        <w:rPr>
          <w:rStyle w:val="text"/>
          <w:color w:val="000000"/>
          <w:szCs w:val="21"/>
        </w:rPr>
        <w:t>-the Pygmy-wood-19</w:t>
      </w:r>
      <w:r w:rsidRPr="008A487C">
        <w:rPr>
          <w:rStyle w:val="text"/>
          <w:color w:val="000000"/>
          <w:szCs w:val="21"/>
          <w:vertAlign w:val="superscript"/>
        </w:rPr>
        <w:t>th</w:t>
      </w:r>
      <w:r>
        <w:rPr>
          <w:rStyle w:val="text"/>
          <w:color w:val="000000"/>
          <w:szCs w:val="21"/>
        </w:rPr>
        <w:t xml:space="preserve"> c</w:t>
      </w:r>
    </w:p>
    <w:p w:rsidR="00516736" w:rsidRDefault="00516736" w:rsidP="002079F9">
      <w:pPr>
        <w:rPr>
          <w:b/>
          <w:i/>
        </w:rPr>
      </w:pPr>
    </w:p>
    <w:p w:rsidR="002079F9" w:rsidRDefault="002079F9" w:rsidP="002079F9">
      <w:pPr>
        <w:rPr>
          <w:i/>
        </w:rPr>
      </w:pPr>
      <w:r w:rsidRPr="00E30A14">
        <w:rPr>
          <w:b/>
          <w:i/>
        </w:rPr>
        <w:t>Note:</w:t>
      </w:r>
      <w:r w:rsidRPr="00E129AB">
        <w:rPr>
          <w:i/>
        </w:rPr>
        <w:t xml:space="preserve"> </w:t>
      </w:r>
      <w:r w:rsidRPr="007A30DB">
        <w:rPr>
          <w:b/>
          <w:i/>
        </w:rPr>
        <w:t>The Democratic Republic of the Congo</w:t>
      </w:r>
      <w:r w:rsidRPr="00E129AB">
        <w:rPr>
          <w:i/>
        </w:rPr>
        <w:t xml:space="preserve"> has been known as, in chronological order, the Congo Free State, Belgian Congo, the Republic of Congo-Léopoldville, the Democratic Republic of the Congo and the Republic of Zaire, before returning to its current name the Democratic Republic of the Congo or</w:t>
      </w:r>
      <w:r>
        <w:rPr>
          <w:i/>
        </w:rPr>
        <w:t>,</w:t>
      </w:r>
      <w:r w:rsidRPr="00E129AB">
        <w:rPr>
          <w:i/>
        </w:rPr>
        <w:t xml:space="preserve"> </w:t>
      </w:r>
      <w:r>
        <w:rPr>
          <w:i/>
        </w:rPr>
        <w:t xml:space="preserve">hereinafter, </w:t>
      </w:r>
      <w:r w:rsidRPr="00E129AB">
        <w:rPr>
          <w:i/>
        </w:rPr>
        <w:t>Congo</w:t>
      </w:r>
      <w:r>
        <w:rPr>
          <w:i/>
        </w:rPr>
        <w:t xml:space="preserve"> </w:t>
      </w:r>
      <w:r w:rsidRPr="00E129AB">
        <w:rPr>
          <w:i/>
        </w:rPr>
        <w:t>DR.</w:t>
      </w:r>
    </w:p>
    <w:p w:rsidR="002079F9" w:rsidRPr="007A30DB" w:rsidRDefault="002079F9" w:rsidP="002079F9">
      <w:pPr>
        <w:rPr>
          <w:i/>
        </w:rPr>
      </w:pPr>
      <w:r>
        <w:rPr>
          <w:b/>
          <w:i/>
        </w:rPr>
        <w:t xml:space="preserve">Note: </w:t>
      </w:r>
      <w:r w:rsidRPr="007A30DB">
        <w:rPr>
          <w:b/>
          <w:i/>
        </w:rPr>
        <w:t>The Kongo people</w:t>
      </w:r>
      <w:r w:rsidRPr="007A30DB">
        <w:rPr>
          <w:i/>
        </w:rPr>
        <w:t xml:space="preserve"> (singular: Mukongo, pl. Bakongo) speak </w:t>
      </w:r>
      <w:r w:rsidRPr="00E30A14">
        <w:rPr>
          <w:i/>
        </w:rPr>
        <w:t>Kikongo</w:t>
      </w:r>
      <w:r w:rsidRPr="007A30DB">
        <w:rPr>
          <w:i/>
        </w:rPr>
        <w:t>, a Bantu language, who have lived along the Atlantic coast of Central Africa, in a region that</w:t>
      </w:r>
      <w:r>
        <w:rPr>
          <w:i/>
        </w:rPr>
        <w:t>,</w:t>
      </w:r>
      <w:r w:rsidRPr="007A30DB">
        <w:rPr>
          <w:i/>
        </w:rPr>
        <w:t xml:space="preserve"> by the 15th century</w:t>
      </w:r>
      <w:r>
        <w:rPr>
          <w:i/>
        </w:rPr>
        <w:t>,</w:t>
      </w:r>
      <w:r w:rsidRPr="007A30DB">
        <w:rPr>
          <w:i/>
        </w:rPr>
        <w:t xml:space="preserve"> was a centralized and wel</w:t>
      </w:r>
      <w:r>
        <w:rPr>
          <w:i/>
        </w:rPr>
        <w:t>l-</w:t>
      </w:r>
      <w:r w:rsidRPr="007A30DB">
        <w:rPr>
          <w:i/>
        </w:rPr>
        <w:t xml:space="preserve">organized Kongo </w:t>
      </w:r>
      <w:r>
        <w:rPr>
          <w:i/>
        </w:rPr>
        <w:t>K</w:t>
      </w:r>
      <w:r w:rsidRPr="007A30DB">
        <w:rPr>
          <w:i/>
        </w:rPr>
        <w:t>ingdom but is now a part of three countries</w:t>
      </w:r>
      <w:r>
        <w:rPr>
          <w:i/>
        </w:rPr>
        <w:t>:</w:t>
      </w:r>
      <w:r w:rsidRPr="007A30DB">
        <w:rPr>
          <w:i/>
        </w:rPr>
        <w:t xml:space="preserve"> the Democratic Republic of the Congo, the Republic of the Congo and Angola.</w:t>
      </w:r>
    </w:p>
    <w:p w:rsidR="002079F9" w:rsidRDefault="002079F9" w:rsidP="00C81D3A">
      <w:pPr>
        <w:rPr>
          <w:color w:val="000000"/>
        </w:rPr>
      </w:pPr>
    </w:p>
    <w:p w:rsidR="00C81D3A" w:rsidRDefault="001C6272" w:rsidP="00C81D3A">
      <w:r>
        <w:rPr>
          <w:color w:val="000000"/>
        </w:rPr>
        <w:fldChar w:fldCharType="begin"/>
      </w:r>
      <w:r>
        <w:rPr>
          <w:color w:val="000000"/>
        </w:rPr>
        <w:instrText xml:space="preserve"> </w:instrText>
      </w:r>
      <w:r>
        <w:rPr>
          <w:color w:val="000000"/>
        </w:rPr>
        <w:instrText>INCLUDEPICTURE  "J:\\Local Settings\\Temp\\scl9.jpg" \* MERGEFORMATINET</w:instrText>
      </w:r>
      <w:r>
        <w:rPr>
          <w:color w:val="000000"/>
        </w:rPr>
        <w:instrText xml:space="preserve"> </w:instrText>
      </w:r>
      <w:r>
        <w:rPr>
          <w:color w:val="000000"/>
        </w:rPr>
        <w:fldChar w:fldCharType="separate"/>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94pt">
            <v:imagedata r:id="rId4" r:href="rId5" blacklevel="-1966f"/>
          </v:shape>
        </w:pict>
      </w:r>
      <w:r>
        <w:rPr>
          <w:color w:val="000000"/>
        </w:rPr>
        <w:fldChar w:fldCharType="end"/>
      </w:r>
      <w:r>
        <w:fldChar w:fldCharType="begin"/>
      </w:r>
      <w:r>
        <w:instrText xml:space="preserve"> </w:instrText>
      </w:r>
      <w:r>
        <w:instrText>INCLUDEPICTURE  "J:\\Local Settings\\Temp\\scl16.jpg" \* MERGEFORMATINET</w:instrText>
      </w:r>
      <w:r>
        <w:instrText xml:space="preserve"> </w:instrText>
      </w:r>
      <w:r>
        <w:fldChar w:fldCharType="separate"/>
      </w:r>
      <w:del w:id="1" w:author="murcott" w:date="2018-07-09T14:57:00Z">
        <w:r>
          <w:pict>
            <v:shape id="_x0000_i1029" type="#_x0000_t75" style="width:256pt;height:193pt">
              <v:imagedata r:id="rId6" r:href="rId7" gain="93623f" blacklevel="-1966f"/>
            </v:shape>
          </w:pict>
        </w:r>
      </w:del>
      <w:ins w:id="2" w:author="murcott" w:date="2018-07-09T14:57:00Z">
        <w:r>
          <w:pict>
            <v:shape id="_x0000_i1026" type="#_x0000_t75" style="width:256pt;height:193pt">
              <v:imagedata r:id="rId6" r:href="rId8" gain="93623f" blacklevel="-1966f"/>
            </v:shape>
          </w:pict>
        </w:r>
      </w:ins>
      <w:r>
        <w:fldChar w:fldCharType="end"/>
      </w:r>
    </w:p>
    <w:p w:rsidR="00953FB4" w:rsidRDefault="008A487C" w:rsidP="00953FB4">
      <w:pPr>
        <w:rPr>
          <w:rStyle w:val="text"/>
          <w:color w:val="000000"/>
          <w:szCs w:val="21"/>
        </w:rPr>
      </w:pPr>
      <w:r>
        <w:t xml:space="preserve">Fiigs. 1-2. </w:t>
      </w:r>
      <w:r w:rsidR="00953FB4">
        <w:rPr>
          <w:color w:val="000000"/>
        </w:rPr>
        <w:t>Congo DR-</w:t>
      </w:r>
      <w:r w:rsidR="00953FB4">
        <w:rPr>
          <w:rStyle w:val="text"/>
          <w:color w:val="000000"/>
          <w:szCs w:val="21"/>
        </w:rPr>
        <w:t>helmet mask-</w:t>
      </w:r>
      <w:r w:rsidR="00953FB4">
        <w:rPr>
          <w:rStyle w:val="text"/>
          <w:b/>
          <w:bCs/>
          <w:i/>
          <w:iCs/>
          <w:color w:val="000000"/>
          <w:szCs w:val="21"/>
        </w:rPr>
        <w:t>Bwoom</w:t>
      </w:r>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953FB4">
      <w:pPr>
        <w:rPr>
          <w:color w:val="000000"/>
        </w:rPr>
      </w:pPr>
    </w:p>
    <w:p w:rsidR="00C81D3A" w:rsidRDefault="00C81D3A" w:rsidP="00C81D3A">
      <w:pPr>
        <w:rPr>
          <w:rStyle w:val="Strong"/>
        </w:rPr>
      </w:pPr>
      <w:r>
        <w:rPr>
          <w:rStyle w:val="Strong"/>
        </w:rPr>
        <w:t>Case no.: AFRIC</w:t>
      </w:r>
      <w:r w:rsidR="008A487C">
        <w:rPr>
          <w:rStyle w:val="Strong"/>
        </w:rPr>
        <w:t>A</w:t>
      </w:r>
      <w:r>
        <w:rPr>
          <w:rStyle w:val="Strong"/>
        </w:rPr>
        <w:t>N MASKS</w:t>
      </w:r>
    </w:p>
    <w:p w:rsidR="00C81D3A" w:rsidRDefault="00C81D3A" w:rsidP="00C81D3A">
      <w:pPr>
        <w:rPr>
          <w:rStyle w:val="Strong"/>
        </w:rPr>
      </w:pPr>
      <w:r>
        <w:rPr>
          <w:rStyle w:val="Strong"/>
        </w:rPr>
        <w:t>Accession Number:</w:t>
      </w:r>
    </w:p>
    <w:p w:rsidR="00C81D3A" w:rsidRPr="00953FB4" w:rsidRDefault="00C81D3A" w:rsidP="00C81D3A">
      <w:pPr>
        <w:rPr>
          <w:rStyle w:val="Strong"/>
          <w:b w:val="0"/>
          <w:bCs w:val="0"/>
          <w:color w:val="000000"/>
          <w:szCs w:val="21"/>
        </w:rPr>
      </w:pPr>
      <w:r>
        <w:rPr>
          <w:rStyle w:val="Strong"/>
        </w:rPr>
        <w:t>Formal Label:</w:t>
      </w:r>
      <w:r w:rsidR="008A487C">
        <w:rPr>
          <w:rStyle w:val="Strong"/>
        </w:rPr>
        <w:t xml:space="preserve"> </w:t>
      </w:r>
      <w:r w:rsidR="00953FB4">
        <w:rPr>
          <w:color w:val="000000"/>
        </w:rPr>
        <w:t>Congo DR-</w:t>
      </w:r>
      <w:r w:rsidR="00953FB4">
        <w:rPr>
          <w:rStyle w:val="text"/>
          <w:color w:val="000000"/>
          <w:szCs w:val="21"/>
        </w:rPr>
        <w:t>helmet mask-</w:t>
      </w:r>
      <w:r w:rsidR="00953FB4">
        <w:rPr>
          <w:rStyle w:val="text"/>
          <w:b/>
          <w:bCs/>
          <w:i/>
          <w:iCs/>
          <w:color w:val="000000"/>
          <w:szCs w:val="21"/>
        </w:rPr>
        <w:t>Bwoom</w:t>
      </w:r>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C81D3A">
      <w:pPr>
        <w:rPr>
          <w:b/>
          <w:bCs/>
        </w:rPr>
      </w:pPr>
      <w:r w:rsidRPr="00ED4BF3">
        <w:rPr>
          <w:b/>
          <w:bCs/>
        </w:rPr>
        <w:t>Display Description:</w:t>
      </w:r>
    </w:p>
    <w:p w:rsidR="008A487C" w:rsidRPr="00953FB4" w:rsidRDefault="00953FB4" w:rsidP="00953FB4">
      <w:r w:rsidRPr="00953FB4">
        <w:t xml:space="preserve">This </w:t>
      </w:r>
      <w:r w:rsidR="008A487C" w:rsidRPr="00953FB4">
        <w:t>Bwoom helmet mask</w:t>
      </w:r>
      <w:r>
        <w:t xml:space="preserve"> of the</w:t>
      </w:r>
      <w:r w:rsidR="008A487C" w:rsidRPr="00953FB4">
        <w:t xml:space="preserve"> Kuba-Bushongo-Bushoong</w:t>
      </w:r>
      <w:r>
        <w:t xml:space="preserve"> or Pygmies</w:t>
      </w:r>
      <w:r w:rsidR="008A487C" w:rsidRPr="00953FB4">
        <w:t xml:space="preserve"> Democratic Republic of Congo, Atlantika Collection. </w:t>
      </w:r>
    </w:p>
    <w:p w:rsidR="008A487C" w:rsidRDefault="008A487C" w:rsidP="008A487C">
      <w:pPr>
        <w:rPr>
          <w:rStyle w:val="text"/>
          <w:szCs w:val="21"/>
        </w:rPr>
      </w:pPr>
      <w:r>
        <w:rPr>
          <w:rStyle w:val="text"/>
          <w:sz w:val="21"/>
          <w:szCs w:val="21"/>
        </w:rPr>
        <w:t xml:space="preserve">This large, proportioned, hollow wooden mask probably dates to the early twentieth century. The perimeter, temples, pate and back are decorated with beads and cowrie shells (used in the area as currency). A pendant “beard” has cowry shells surrounded by beads. The broad face has an incised zigzag motif similar to the geometric keloid scars that are applied to the Kuba body and which are replicated in textile designs </w:t>
      </w:r>
      <w:r>
        <w:rPr>
          <w:rStyle w:val="text"/>
          <w:color w:val="000000"/>
          <w:sz w:val="21"/>
          <w:szCs w:val="21"/>
        </w:rPr>
        <w:t xml:space="preserve">(Cornet 1982:266; </w:t>
      </w:r>
      <w:r>
        <w:rPr>
          <w:rStyle w:val="text"/>
          <w:sz w:val="21"/>
          <w:szCs w:val="21"/>
        </w:rPr>
        <w:t xml:space="preserve">see Fig. 3). </w:t>
      </w:r>
      <w:r>
        <w:rPr>
          <w:spacing w:val="-9"/>
          <w:szCs w:val="22"/>
        </w:rPr>
        <w:t xml:space="preserve">In this example, the carved wood understructure is </w:t>
      </w:r>
      <w:r>
        <w:rPr>
          <w:spacing w:val="-10"/>
          <w:szCs w:val="22"/>
        </w:rPr>
        <w:t xml:space="preserve">covered with copper sheeting that is extended by a beard </w:t>
      </w:r>
      <w:r>
        <w:rPr>
          <w:spacing w:val="-8"/>
          <w:szCs w:val="22"/>
        </w:rPr>
        <w:t xml:space="preserve">made of hide and accented throughout by beadwork. </w:t>
      </w:r>
      <w:r>
        <w:rPr>
          <w:spacing w:val="-11"/>
          <w:szCs w:val="22"/>
        </w:rPr>
        <w:t>Beads also embellish the contours of both the eyes and the mouth</w:t>
      </w:r>
      <w:r>
        <w:rPr>
          <w:spacing w:val="-13"/>
          <w:szCs w:val="22"/>
        </w:rPr>
        <w:t xml:space="preserve">. A series of bead bands crosses the </w:t>
      </w:r>
      <w:r>
        <w:rPr>
          <w:spacing w:val="-9"/>
          <w:szCs w:val="22"/>
        </w:rPr>
        <w:t xml:space="preserve">surface of the face, one from the crown of the head to </w:t>
      </w:r>
      <w:r>
        <w:rPr>
          <w:spacing w:val="-10"/>
          <w:szCs w:val="22"/>
        </w:rPr>
        <w:t xml:space="preserve">the tip of the nose and another from one side of the </w:t>
      </w:r>
      <w:r>
        <w:rPr>
          <w:spacing w:val="-9"/>
          <w:szCs w:val="22"/>
        </w:rPr>
        <w:t>head to the other, bisecting the eyes.</w:t>
      </w:r>
      <w:r>
        <w:rPr>
          <w:rStyle w:val="text"/>
          <w:b/>
          <w:bCs/>
          <w:szCs w:val="20"/>
        </w:rPr>
        <w:t xml:space="preserve"> </w:t>
      </w:r>
      <w:r>
        <w:rPr>
          <w:rStyle w:val="text"/>
          <w:szCs w:val="21"/>
        </w:rPr>
        <w:t xml:space="preserve">The cheeks are outlined with dual bands of cowry shells, and the crown is covered with animal skin surmounted by three bands of two strand ancient beads. </w:t>
      </w:r>
    </w:p>
    <w:p w:rsidR="008A487C" w:rsidRDefault="008A487C" w:rsidP="008A487C"/>
    <w:p w:rsidR="008A487C" w:rsidRDefault="008A487C" w:rsidP="008A487C">
      <w:pPr>
        <w:rPr>
          <w:rStyle w:val="text"/>
          <w:color w:val="000000"/>
          <w:szCs w:val="21"/>
        </w:rPr>
      </w:pPr>
      <w:r>
        <w:rPr>
          <w:color w:val="000000"/>
          <w:szCs w:val="21"/>
        </w:rPr>
        <w:t xml:space="preserve">The Kuba have </w:t>
      </w:r>
      <w:r>
        <w:rPr>
          <w:rStyle w:val="text"/>
          <w:color w:val="000000"/>
          <w:szCs w:val="21"/>
        </w:rPr>
        <w:t xml:space="preserve">three royal mask types: 1) </w:t>
      </w:r>
      <w:r>
        <w:rPr>
          <w:rStyle w:val="text"/>
          <w:b/>
          <w:bCs/>
          <w:i/>
          <w:iCs/>
          <w:color w:val="000000"/>
          <w:szCs w:val="21"/>
        </w:rPr>
        <w:t>Mwaash a Mbooy</w:t>
      </w:r>
      <w:r>
        <w:rPr>
          <w:rStyle w:val="text"/>
          <w:color w:val="000000"/>
          <w:szCs w:val="21"/>
        </w:rPr>
        <w:t xml:space="preserve">, representing Woot and the king; 2) the wooden face mask, </w:t>
      </w:r>
      <w:r>
        <w:rPr>
          <w:rStyle w:val="text"/>
          <w:b/>
          <w:bCs/>
          <w:i/>
          <w:iCs/>
          <w:color w:val="000000"/>
          <w:szCs w:val="21"/>
        </w:rPr>
        <w:t>Ngady Mwaash a Mbooy</w:t>
      </w:r>
      <w:r>
        <w:rPr>
          <w:rStyle w:val="text"/>
          <w:color w:val="000000"/>
          <w:szCs w:val="21"/>
        </w:rPr>
        <w:t xml:space="preserve">, the incestuous sister-wife of Woot; and 3) the wooden helmet mask, </w:t>
      </w:r>
      <w:r>
        <w:rPr>
          <w:rStyle w:val="text"/>
          <w:b/>
          <w:bCs/>
          <w:i/>
          <w:iCs/>
          <w:color w:val="000000"/>
          <w:szCs w:val="21"/>
        </w:rPr>
        <w:t>Bwoom</w:t>
      </w:r>
      <w:r>
        <w:rPr>
          <w:rStyle w:val="text"/>
          <w:color w:val="000000"/>
          <w:szCs w:val="21"/>
        </w:rPr>
        <w:t>, the Pygmy, also the challenging brother and the common man. These characters appear in a variety of contexts including public ceremonies, rites involving the king, and initiations. Although their dances are generally solo, together the three royal masqueraders re-enact Kuba myths of origin (Cornet 1982: 254,  256; Roy 1979:170).</w:t>
      </w:r>
    </w:p>
    <w:p w:rsidR="008A487C" w:rsidRDefault="008A487C" w:rsidP="008A487C">
      <w:pPr>
        <w:rPr>
          <w:rStyle w:val="text"/>
          <w:color w:val="000000"/>
          <w:szCs w:val="21"/>
        </w:rPr>
      </w:pPr>
    </w:p>
    <w:p w:rsidR="008A487C" w:rsidRDefault="001C6272" w:rsidP="008A487C">
      <w:r>
        <w:lastRenderedPageBreak/>
        <w:fldChar w:fldCharType="begin"/>
      </w:r>
      <w:r>
        <w:instrText xml:space="preserve"> </w:instrText>
      </w:r>
      <w:r>
        <w:instrText>INCLUDEPICTURE  "G:\\..\\DOCUME~1\\ADMINI~1\\LOCALS~1\\Temp\\scl3.jpg" \* MERGEFORMATINET</w:instrText>
      </w:r>
      <w:r>
        <w:instrText xml:space="preserve"> </w:instrText>
      </w:r>
      <w:r>
        <w:fldChar w:fldCharType="separate"/>
      </w:r>
      <w:r>
        <w:pict>
          <v:shape id="_x0000_i1027" type="#_x0000_t75" style="width:502pt;height:384pt">
            <v:imagedata r:id="rId9" r:href="rId10"/>
          </v:shape>
        </w:pict>
      </w:r>
      <w:r>
        <w:fldChar w:fldCharType="end"/>
      </w:r>
    </w:p>
    <w:p w:rsidR="008A487C" w:rsidRDefault="008A487C" w:rsidP="008A487C">
      <w:pPr>
        <w:rPr>
          <w:color w:val="000000"/>
        </w:rPr>
      </w:pPr>
      <w:r>
        <w:t xml:space="preserve">Fig. 3. Kuba masqueraders, Nesheng, southern Kasai River, 1909. Royal Kuba Masqueraders, Nsheng, Kasai, Congo, 1909 (after the Library of the University of Michigan, Image 344206, http://quod.lib.umich.edu/h/hart/x-344206/03d100403). </w:t>
      </w:r>
      <w:r w:rsidR="00E976C7">
        <w:t>Front, center,</w:t>
      </w:r>
      <w:r>
        <w:rPr>
          <w:i/>
          <w:iCs/>
        </w:rPr>
        <w:t xml:space="preserve"> </w:t>
      </w:r>
      <w:r>
        <w:rPr>
          <w:b/>
          <w:bCs/>
          <w:i/>
          <w:iCs/>
        </w:rPr>
        <w:t>Bwoom</w:t>
      </w:r>
      <w:r>
        <w:t xml:space="preserve"> masquerader, hydrocephalic (large-headed) aboriginal pygmy symbolizing profound local knowledge of the forest and its medical riches. Front-center, right: </w:t>
      </w:r>
      <w:r>
        <w:rPr>
          <w:rStyle w:val="text"/>
          <w:b/>
          <w:bCs/>
          <w:i/>
          <w:iCs/>
          <w:color w:val="000000"/>
          <w:szCs w:val="17"/>
        </w:rPr>
        <w:t>Mwaash aMbooy</w:t>
      </w:r>
      <w:r>
        <w:rPr>
          <w:rStyle w:val="text"/>
          <w:color w:val="000000"/>
          <w:szCs w:val="17"/>
        </w:rPr>
        <w:t xml:space="preserve">, representing Woot, the founding ancestor of the Kuba. Front–center left: </w:t>
      </w:r>
      <w:r>
        <w:rPr>
          <w:rStyle w:val="text"/>
          <w:b/>
          <w:bCs/>
          <w:i/>
          <w:iCs/>
          <w:color w:val="000000"/>
          <w:szCs w:val="17"/>
        </w:rPr>
        <w:t>Ngady Mwaash aMbooy</w:t>
      </w:r>
      <w:r>
        <w:rPr>
          <w:rStyle w:val="text"/>
          <w:color w:val="000000"/>
          <w:szCs w:val="17"/>
        </w:rPr>
        <w:t>, the incestuous sister-wife of Woot.</w:t>
      </w:r>
      <w:r>
        <w:rPr>
          <w:color w:val="000000"/>
          <w:szCs w:val="21"/>
        </w:rPr>
        <w:br/>
      </w:r>
      <w:r>
        <w:rPr>
          <w:color w:val="000000"/>
          <w:szCs w:val="21"/>
        </w:rPr>
        <w:br/>
      </w:r>
      <w:r>
        <w:t xml:space="preserve">The </w:t>
      </w:r>
      <w:r>
        <w:rPr>
          <w:i/>
          <w:iCs/>
        </w:rPr>
        <w:t>Bwoom</w:t>
      </w:r>
      <w:r>
        <w:t xml:space="preserve"> mask proper dates to the early eighteenth century. A royal mask attributed to King Miko mi Mbul dates to ca. 1800-ca. 1835 (Cornet 1975: no. 63, p. 89). </w:t>
      </w:r>
      <w:r>
        <w:rPr>
          <w:spacing w:val="-13"/>
          <w:szCs w:val="22"/>
        </w:rPr>
        <w:t>An eighteenth-century song for the son of King Kot aNce refers</w:t>
      </w:r>
      <w:r>
        <w:rPr>
          <w:spacing w:val="-7"/>
          <w:szCs w:val="22"/>
        </w:rPr>
        <w:t xml:space="preserve"> to the first recorded instance of </w:t>
      </w:r>
      <w:r>
        <w:rPr>
          <w:spacing w:val="-11"/>
          <w:szCs w:val="22"/>
        </w:rPr>
        <w:t xml:space="preserve">adorning </w:t>
      </w:r>
      <w:r>
        <w:rPr>
          <w:i/>
          <w:iCs/>
          <w:spacing w:val="-11"/>
          <w:szCs w:val="22"/>
        </w:rPr>
        <w:t>Bwoom</w:t>
      </w:r>
      <w:r>
        <w:rPr>
          <w:spacing w:val="-11"/>
          <w:szCs w:val="22"/>
        </w:rPr>
        <w:t xml:space="preserve"> masks with cowries </w:t>
      </w:r>
      <w:r>
        <w:rPr>
          <w:spacing w:val="-10"/>
          <w:szCs w:val="22"/>
        </w:rPr>
        <w:t xml:space="preserve">and beads., implying that earlier masks were devoid of these accoutrements at signified wealth. Many </w:t>
      </w:r>
      <w:r>
        <w:rPr>
          <w:spacing w:val="-8"/>
          <w:szCs w:val="22"/>
        </w:rPr>
        <w:t>variations of the mask evolved perhaps from prototypes</w:t>
      </w:r>
      <w:r>
        <w:t xml:space="preserve"> (Vansina 1978: 216).</w:t>
      </w:r>
      <w:r>
        <w:rPr>
          <w:color w:val="000000"/>
        </w:rPr>
        <w:t xml:space="preserve"> </w:t>
      </w:r>
    </w:p>
    <w:p w:rsidR="008A487C" w:rsidRPr="00464E71" w:rsidRDefault="008A487C" w:rsidP="008A487C">
      <w:pPr>
        <w:rPr>
          <w:b/>
          <w:bCs/>
        </w:rPr>
      </w:pPr>
      <w:r>
        <w:rPr>
          <w:color w:val="000000"/>
        </w:rPr>
        <w:br w:type="page"/>
      </w:r>
    </w:p>
    <w:p w:rsidR="00C81D3A" w:rsidRPr="00EB5DE2" w:rsidRDefault="00C81D3A" w:rsidP="00C81D3A">
      <w:pPr>
        <w:rPr>
          <w:b/>
          <w:bCs/>
        </w:rPr>
      </w:pPr>
      <w:r w:rsidRPr="00EB5DE2">
        <w:rPr>
          <w:b/>
          <w:bCs/>
        </w:rPr>
        <w:lastRenderedPageBreak/>
        <w:t>LC Classification:</w:t>
      </w:r>
      <w:r w:rsidR="00E976C7">
        <w:rPr>
          <w:b/>
          <w:bCs/>
        </w:rPr>
        <w:t xml:space="preserve"> </w:t>
      </w:r>
      <w:r w:rsidR="00E976C7">
        <w:t>NB1099.C6</w:t>
      </w:r>
    </w:p>
    <w:p w:rsidR="00C81D3A" w:rsidRDefault="00C81D3A" w:rsidP="00C81D3A">
      <w:r>
        <w:rPr>
          <w:rStyle w:val="Strong"/>
        </w:rPr>
        <w:t>Date or Time Horizon:</w:t>
      </w:r>
      <w:r>
        <w:t xml:space="preserve"> 19</w:t>
      </w:r>
      <w:r w:rsidRPr="00C81D3A">
        <w:rPr>
          <w:vertAlign w:val="superscript"/>
        </w:rPr>
        <w:t>th</w:t>
      </w:r>
      <w:r>
        <w:t xml:space="preserve"> c</w:t>
      </w:r>
    </w:p>
    <w:p w:rsidR="00C81D3A" w:rsidRDefault="00C81D3A" w:rsidP="00C81D3A">
      <w:r>
        <w:rPr>
          <w:rStyle w:val="Strong"/>
        </w:rPr>
        <w:t>Geographical Area:</w:t>
      </w:r>
      <w:r>
        <w:t xml:space="preserve"> </w:t>
      </w:r>
      <w:r w:rsidR="00E976C7">
        <w:t>DR Congo</w:t>
      </w:r>
    </w:p>
    <w:p w:rsidR="008A487C" w:rsidRDefault="00C81D3A" w:rsidP="00C81D3A">
      <w:pPr>
        <w:rPr>
          <w:b/>
        </w:rPr>
      </w:pPr>
      <w:r w:rsidRPr="0011252F">
        <w:rPr>
          <w:b/>
        </w:rPr>
        <w:t>Map</w:t>
      </w:r>
      <w:r>
        <w:rPr>
          <w:b/>
        </w:rPr>
        <w:t>:</w:t>
      </w:r>
    </w:p>
    <w:p w:rsidR="008A487C" w:rsidRDefault="001C6272" w:rsidP="008A487C">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w:instrText>
      </w:r>
      <w:r>
        <w:rPr>
          <w:rFonts w:eastAsia="Times New Roman"/>
          <w:lang w:eastAsia="en-US"/>
        </w:rPr>
        <w:instrText>INCLUDEPICTURE  "G:\\..\\DOCUME~1\\ADMINI~1\\LOCALS~1\\Temp\\scl3.jpg" \* MERGEFORMATINET</w:instrText>
      </w:r>
      <w:r>
        <w:rPr>
          <w:rFonts w:eastAsia="Times New Roman"/>
          <w:lang w:eastAsia="en-US"/>
        </w:rPr>
        <w:instrText xml:space="preserve"> </w:instrText>
      </w:r>
      <w:r>
        <w:rPr>
          <w:rFonts w:eastAsia="Times New Roman"/>
          <w:lang w:eastAsia="en-US"/>
        </w:rPr>
        <w:fldChar w:fldCharType="separate"/>
      </w:r>
      <w:r>
        <w:rPr>
          <w:rFonts w:eastAsia="Times New Roman"/>
          <w:lang w:eastAsia="en-US"/>
        </w:rPr>
        <w:pict>
          <v:shape id="_x0000_i1028" type="#_x0000_t75" style="width:540pt;height:406pt">
            <v:imagedata r:id="rId11" r:href="rId12"/>
          </v:shape>
        </w:pict>
      </w:r>
      <w:r>
        <w:rPr>
          <w:rFonts w:eastAsia="Times New Roman"/>
          <w:lang w:eastAsia="en-US"/>
        </w:rPr>
        <w:fldChar w:fldCharType="end"/>
      </w:r>
    </w:p>
    <w:p w:rsidR="008A487C" w:rsidRDefault="008A487C" w:rsidP="008A487C">
      <w:r>
        <w:rPr>
          <w:noProof/>
          <w:sz w:val="20"/>
        </w:rPr>
        <w:drawing>
          <wp:anchor distT="0" distB="0" distL="114300" distR="114300" simplePos="0" relativeHeight="251665408" behindDoc="0" locked="1" layoutInCell="1" allowOverlap="1">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87C" w:rsidRDefault="008A487C" w:rsidP="008A487C">
      <w:r>
        <w:t>Fig. 1. Map of Kongo Cultures, West Central Africa. After Walker Art Center 1967.</w:t>
      </w:r>
    </w:p>
    <w:p w:rsidR="00C81D3A" w:rsidRDefault="00C81D3A" w:rsidP="00C81D3A">
      <w:pPr>
        <w:rPr>
          <w:b/>
        </w:rPr>
      </w:pPr>
      <w:r w:rsidRPr="0011252F">
        <w:rPr>
          <w:b/>
        </w:rPr>
        <w:t xml:space="preserve"> </w:t>
      </w:r>
    </w:p>
    <w:p w:rsidR="00C81D3A" w:rsidRPr="0011252F" w:rsidRDefault="00C81D3A" w:rsidP="00C81D3A">
      <w:pPr>
        <w:rPr>
          <w:b/>
        </w:rPr>
      </w:pPr>
      <w:r w:rsidRPr="0011252F">
        <w:rPr>
          <w:b/>
        </w:rPr>
        <w:t>GPS coordinates:</w:t>
      </w:r>
    </w:p>
    <w:p w:rsidR="00C81D3A" w:rsidRDefault="00C81D3A" w:rsidP="00C81D3A">
      <w:r>
        <w:rPr>
          <w:rStyle w:val="Strong"/>
        </w:rPr>
        <w:t>Cultural Affiliation:</w:t>
      </w:r>
      <w:r>
        <w:t xml:space="preserve"> </w:t>
      </w:r>
      <w:r w:rsidR="008A487C">
        <w:t>Kongo peoples</w:t>
      </w:r>
    </w:p>
    <w:p w:rsidR="00C81D3A" w:rsidRDefault="00C81D3A" w:rsidP="00C81D3A">
      <w:r>
        <w:rPr>
          <w:rStyle w:val="Strong"/>
        </w:rPr>
        <w:t>Media:</w:t>
      </w:r>
      <w:r>
        <w:t xml:space="preserve"> </w:t>
      </w:r>
      <w:r w:rsidR="00516736" w:rsidRPr="00953FB4">
        <w:t xml:space="preserve">Wood, hammered copper, raffia fiber, animal skin, cloth, beads, cowrie shells. </w:t>
      </w:r>
    </w:p>
    <w:p w:rsidR="00C81D3A" w:rsidRDefault="00C81D3A" w:rsidP="00C81D3A">
      <w:pPr>
        <w:rPr>
          <w:b/>
          <w:bCs/>
        </w:rPr>
      </w:pPr>
      <w:r>
        <w:rPr>
          <w:rStyle w:val="Strong"/>
        </w:rPr>
        <w:t>Dimensions:</w:t>
      </w:r>
      <w:r>
        <w:t xml:space="preserve"> </w:t>
      </w:r>
    </w:p>
    <w:p w:rsidR="00C81D3A" w:rsidRDefault="00C81D3A" w:rsidP="00C81D3A">
      <w:pPr>
        <w:rPr>
          <w:rStyle w:val="Strong"/>
        </w:rPr>
      </w:pPr>
      <w:r>
        <w:rPr>
          <w:rStyle w:val="Strong"/>
        </w:rPr>
        <w:t xml:space="preserve">Weight:  </w:t>
      </w:r>
    </w:p>
    <w:p w:rsidR="00C81D3A" w:rsidRDefault="00C81D3A" w:rsidP="00C81D3A">
      <w:pPr>
        <w:rPr>
          <w:rStyle w:val="Strong"/>
        </w:rPr>
      </w:pPr>
      <w:r>
        <w:rPr>
          <w:rStyle w:val="Strong"/>
        </w:rPr>
        <w:t>Condition:</w:t>
      </w:r>
      <w:r w:rsidR="008A487C">
        <w:rPr>
          <w:rStyle w:val="Strong"/>
        </w:rPr>
        <w:t xml:space="preserve"> original</w:t>
      </w:r>
    </w:p>
    <w:p w:rsidR="00C81D3A" w:rsidRDefault="00C81D3A" w:rsidP="00C81D3A">
      <w:r>
        <w:rPr>
          <w:rStyle w:val="Strong"/>
        </w:rPr>
        <w:t>Provenance:</w:t>
      </w:r>
      <w:r>
        <w:t xml:space="preserve"> </w:t>
      </w:r>
    </w:p>
    <w:p w:rsidR="00516736" w:rsidRDefault="00516736" w:rsidP="00C81D3A">
      <w:pPr>
        <w:rPr>
          <w:b/>
          <w:bCs/>
        </w:rPr>
      </w:pPr>
    </w:p>
    <w:p w:rsidR="00C81D3A" w:rsidRDefault="00C81D3A" w:rsidP="00C81D3A">
      <w:pPr>
        <w:rPr>
          <w:b/>
          <w:bCs/>
        </w:rPr>
      </w:pPr>
      <w:r>
        <w:rPr>
          <w:b/>
          <w:bCs/>
        </w:rPr>
        <w:t>Discussion:</w:t>
      </w:r>
    </w:p>
    <w:p w:rsidR="008A487C" w:rsidRDefault="008A487C" w:rsidP="008A487C">
      <w:pPr>
        <w:rPr>
          <w:rFonts w:ascii="Garamond" w:hAnsi="Garamond" w:cs="Garamond"/>
          <w:spacing w:val="-7"/>
          <w:sz w:val="22"/>
          <w:szCs w:val="22"/>
        </w:rPr>
      </w:pPr>
      <w:r>
        <w:t xml:space="preserve">The </w:t>
      </w:r>
      <w:r>
        <w:rPr>
          <w:i/>
          <w:iCs/>
        </w:rPr>
        <w:t>Bwoom</w:t>
      </w:r>
      <w:r>
        <w:t xml:space="preserve"> mask has three aspects: 1) as a Pygmy, 2) as a challenging brother, and 3) as a common man:  </w:t>
      </w:r>
    </w:p>
    <w:p w:rsidR="008A487C" w:rsidRDefault="008A487C" w:rsidP="008A487C">
      <w:pPr>
        <w:widowControl w:val="0"/>
        <w:kinsoku w:val="0"/>
      </w:pPr>
    </w:p>
    <w:p w:rsidR="008A487C" w:rsidRDefault="008A487C" w:rsidP="008A487C">
      <w:pPr>
        <w:widowControl w:val="0"/>
        <w:kinsoku w:val="0"/>
        <w:rPr>
          <w:rStyle w:val="text"/>
          <w:szCs w:val="21"/>
        </w:rPr>
      </w:pPr>
      <w:r>
        <w:t xml:space="preserve">1) The </w:t>
      </w:r>
      <w:r>
        <w:rPr>
          <w:i/>
          <w:iCs/>
        </w:rPr>
        <w:t>Bwoom</w:t>
      </w:r>
      <w:r>
        <w:t xml:space="preserve"> as a Pygmy. The Pygmies are forest-dwelling, hunter-gatherers and know this seemingly impenetrable landscape intimately. The ancient idea that a society's landscape is its own because its ancestors are buried there is central to Pygmy cosmology. The Kuba recognized this ancient idea. When </w:t>
      </w:r>
      <w:r>
        <w:lastRenderedPageBreak/>
        <w:t>they migrated into Pygmy forests they realized that their hope of a successful life in this landscape was to ally themselves with the Pygmies and learn the Pygmy lore of the ancient ancestral forest spirits (cf. Ehret 2002:50; Schadeberg 1999)</w:t>
      </w:r>
      <w:r>
        <w:rPr>
          <w:rStyle w:val="text"/>
          <w:sz w:val="21"/>
          <w:szCs w:val="21"/>
        </w:rPr>
        <w:t xml:space="preserve">. </w:t>
      </w:r>
      <w:r>
        <w:rPr>
          <w:rStyle w:val="text"/>
          <w:szCs w:val="21"/>
        </w:rPr>
        <w:t xml:space="preserve">Appropriately, </w:t>
      </w:r>
      <w:r>
        <w:rPr>
          <w:rStyle w:val="text"/>
          <w:i/>
          <w:iCs/>
          <w:color w:val="000000"/>
          <w:szCs w:val="21"/>
        </w:rPr>
        <w:t>Bwoom</w:t>
      </w:r>
      <w:r>
        <w:rPr>
          <w:rStyle w:val="text"/>
          <w:color w:val="000000"/>
          <w:szCs w:val="21"/>
        </w:rPr>
        <w:t xml:space="preserve"> is the first spirit seen as an apotheosis by </w:t>
      </w:r>
      <w:r>
        <w:rPr>
          <w:rStyle w:val="text"/>
          <w:i/>
          <w:iCs/>
          <w:color w:val="000000"/>
          <w:szCs w:val="21"/>
        </w:rPr>
        <w:t>nkan</w:t>
      </w:r>
      <w:r>
        <w:rPr>
          <w:rStyle w:val="text"/>
          <w:color w:val="000000"/>
          <w:szCs w:val="21"/>
        </w:rPr>
        <w:t xml:space="preserve"> initiates.</w:t>
      </w:r>
    </w:p>
    <w:p w:rsidR="008A487C" w:rsidRDefault="008A487C" w:rsidP="008A487C">
      <w:pPr>
        <w:widowControl w:val="0"/>
        <w:kinsoku w:val="0"/>
        <w:spacing w:before="108"/>
      </w:pPr>
      <w:r>
        <w:t xml:space="preserve">2) The </w:t>
      </w:r>
      <w:r>
        <w:rPr>
          <w:i/>
          <w:iCs/>
        </w:rPr>
        <w:t>Bwoom</w:t>
      </w:r>
      <w:r>
        <w:t xml:space="preserve"> as </w:t>
      </w:r>
      <w:r>
        <w:rPr>
          <w:rStyle w:val="text"/>
          <w:szCs w:val="21"/>
        </w:rPr>
        <w:t xml:space="preserve">the challenging brother. This aspect of the </w:t>
      </w:r>
      <w:r>
        <w:rPr>
          <w:rStyle w:val="text"/>
          <w:i/>
          <w:iCs/>
          <w:szCs w:val="21"/>
        </w:rPr>
        <w:t>Bwoom</w:t>
      </w:r>
      <w:r>
        <w:rPr>
          <w:rStyle w:val="text"/>
          <w:szCs w:val="21"/>
        </w:rPr>
        <w:t xml:space="preserve"> invokes a ritual reenactment of the struggle for social power of the challenging brother who seeks both the throne of his brother, </w:t>
      </w:r>
      <w:r>
        <w:rPr>
          <w:rStyle w:val="text"/>
          <w:i/>
          <w:iCs/>
          <w:szCs w:val="21"/>
        </w:rPr>
        <w:t>Mwaash A Mboy</w:t>
      </w:r>
      <w:r>
        <w:rPr>
          <w:rStyle w:val="text"/>
          <w:szCs w:val="21"/>
        </w:rPr>
        <w:t xml:space="preserve">, and the king's wife, </w:t>
      </w:r>
      <w:r>
        <w:rPr>
          <w:rStyle w:val="text"/>
          <w:i/>
          <w:iCs/>
          <w:szCs w:val="21"/>
        </w:rPr>
        <w:t>Ngaady A Mwaash</w:t>
      </w:r>
      <w:r>
        <w:rPr>
          <w:rStyle w:val="text"/>
          <w:szCs w:val="21"/>
        </w:rPr>
        <w:t xml:space="preserve">. </w:t>
      </w:r>
      <w:r>
        <w:rPr>
          <w:i/>
          <w:iCs/>
        </w:rPr>
        <w:t>Bwoom</w:t>
      </w:r>
      <w:r>
        <w:t xml:space="preserve">, </w:t>
      </w:r>
      <w:r>
        <w:rPr>
          <w:rStyle w:val="text"/>
          <w:color w:val="000000"/>
          <w:szCs w:val="21"/>
        </w:rPr>
        <w:t>therefore, supports the challenge of authority.</w:t>
      </w:r>
      <w:r>
        <w:t xml:space="preserve"> </w:t>
      </w:r>
    </w:p>
    <w:p w:rsidR="008A487C" w:rsidRDefault="008A487C" w:rsidP="008A487C">
      <w:pPr>
        <w:widowControl w:val="0"/>
        <w:kinsoku w:val="0"/>
        <w:spacing w:before="108"/>
        <w:rPr>
          <w:spacing w:val="-6"/>
          <w:szCs w:val="21"/>
        </w:rPr>
      </w:pPr>
      <w:r>
        <w:t xml:space="preserve">3) The </w:t>
      </w:r>
      <w:r>
        <w:rPr>
          <w:i/>
          <w:iCs/>
        </w:rPr>
        <w:t>Bwoom</w:t>
      </w:r>
      <w:r>
        <w:t xml:space="preserve"> as </w:t>
      </w:r>
      <w:r>
        <w:rPr>
          <w:rStyle w:val="text"/>
          <w:szCs w:val="21"/>
        </w:rPr>
        <w:t>the common man</w:t>
      </w:r>
      <w:r>
        <w:rPr>
          <w:color w:val="000000"/>
        </w:rPr>
        <w:t xml:space="preserve">. </w:t>
      </w:r>
      <w:r>
        <w:rPr>
          <w:color w:val="000000"/>
          <w:szCs w:val="21"/>
        </w:rPr>
        <w:t xml:space="preserve">This role of the </w:t>
      </w:r>
      <w:r>
        <w:rPr>
          <w:i/>
          <w:iCs/>
          <w:color w:val="000000"/>
          <w:szCs w:val="21"/>
        </w:rPr>
        <w:t>Bwoom</w:t>
      </w:r>
      <w:r>
        <w:rPr>
          <w:color w:val="000000"/>
          <w:szCs w:val="21"/>
        </w:rPr>
        <w:t xml:space="preserve"> fostered the respect of the individual's rights and the need for consensus among commoners as necessary </w:t>
      </w:r>
      <w:r>
        <w:rPr>
          <w:spacing w:val="-6"/>
          <w:szCs w:val="21"/>
        </w:rPr>
        <w:t>checks and balances to offset royal authority.</w:t>
      </w:r>
    </w:p>
    <w:p w:rsidR="000C2999" w:rsidRDefault="000C2999" w:rsidP="000C2999">
      <w:pPr>
        <w:ind w:firstLine="720"/>
        <w:rPr>
          <w:rStyle w:val="text"/>
          <w:color w:val="000000"/>
          <w:szCs w:val="21"/>
        </w:rPr>
      </w:pPr>
      <w:r>
        <w:rPr>
          <w:rStyle w:val="text"/>
          <w:color w:val="000000"/>
          <w:szCs w:val="21"/>
        </w:rPr>
        <w:t xml:space="preserve">Two traditions trace </w:t>
      </w:r>
      <w:r>
        <w:rPr>
          <w:rStyle w:val="text"/>
          <w:i/>
          <w:iCs/>
          <w:color w:val="000000"/>
          <w:szCs w:val="21"/>
        </w:rPr>
        <w:t>Bwoom</w:t>
      </w:r>
      <w:r>
        <w:rPr>
          <w:rStyle w:val="text"/>
          <w:color w:val="000000"/>
          <w:szCs w:val="21"/>
        </w:rPr>
        <w:t xml:space="preserve">'s origin to the problem of royal succession: King Miko mi-Mbul killed the children of his predecessor so that he could succeed to the throne. However, he subsequently went mad. (Even today the issue of royal succession is critical to West and Central African peoples as the slaughter at Yendi in northwestern Ghana illustrates in 2004 when the king of Yendi murdered the offspring of his rival in Tamale.) Although King Miko mi-Mbul eventually regained sanity, he would lapse into madness each time he wore the </w:t>
      </w:r>
      <w:r>
        <w:rPr>
          <w:rStyle w:val="text"/>
          <w:i/>
          <w:iCs/>
          <w:color w:val="000000"/>
          <w:szCs w:val="21"/>
        </w:rPr>
        <w:t>Mwaash a Mbooy</w:t>
      </w:r>
      <w:r>
        <w:rPr>
          <w:rStyle w:val="text"/>
          <w:color w:val="000000"/>
          <w:szCs w:val="21"/>
        </w:rPr>
        <w:t xml:space="preserve">, the sole royal mask. </w:t>
      </w:r>
    </w:p>
    <w:p w:rsidR="000C2999" w:rsidRDefault="000C2999" w:rsidP="000C2999">
      <w:pPr>
        <w:ind w:firstLine="720"/>
        <w:rPr>
          <w:rStyle w:val="text"/>
          <w:color w:val="000000"/>
          <w:szCs w:val="21"/>
        </w:rPr>
      </w:pPr>
      <w:r>
        <w:rPr>
          <w:rStyle w:val="text"/>
          <w:color w:val="000000"/>
          <w:szCs w:val="21"/>
        </w:rPr>
        <w:t xml:space="preserve">A Pygmy, an outsider who, by his small stature, was considered even less challenge than a Kuba commoner, offered the king a </w:t>
      </w:r>
      <w:r>
        <w:rPr>
          <w:rStyle w:val="text"/>
          <w:i/>
          <w:iCs/>
          <w:color w:val="000000"/>
          <w:szCs w:val="21"/>
        </w:rPr>
        <w:t>Bwoom</w:t>
      </w:r>
      <w:r>
        <w:rPr>
          <w:rStyle w:val="text"/>
          <w:color w:val="000000"/>
          <w:szCs w:val="21"/>
        </w:rPr>
        <w:t xml:space="preserve"> mask as a gift, and Miko accepted it. Its effects were profound, yet covert. With the </w:t>
      </w:r>
      <w:r>
        <w:rPr>
          <w:rStyle w:val="text"/>
          <w:i/>
          <w:iCs/>
          <w:color w:val="000000"/>
          <w:szCs w:val="21"/>
        </w:rPr>
        <w:t>Bwoom</w:t>
      </w:r>
      <w:r>
        <w:rPr>
          <w:rStyle w:val="text"/>
          <w:color w:val="000000"/>
          <w:szCs w:val="21"/>
        </w:rPr>
        <w:t xml:space="preserve"> mask the king became like those whom he had previously despised. He learned empathy. Another version is that King Miko mi-Mbul, who was known as a great dancer, was seduced by the Pygmy’s mask because the King Miko mi-Mbul danced with it so well in the rites, despite its overtly humble character.  </w:t>
      </w:r>
    </w:p>
    <w:p w:rsidR="000C2999" w:rsidRDefault="000C2999" w:rsidP="000C2999">
      <w:pPr>
        <w:ind w:firstLine="720"/>
        <w:rPr>
          <w:rStyle w:val="text"/>
          <w:color w:val="000000"/>
          <w:szCs w:val="21"/>
        </w:rPr>
      </w:pPr>
      <w:r>
        <w:rPr>
          <w:rStyle w:val="text"/>
          <w:color w:val="000000"/>
          <w:szCs w:val="21"/>
        </w:rPr>
        <w:t xml:space="preserve">The king was able to enter the soul of the commoners and therefore perceive their innermost desires for a just rule. In order to soften the critique of royal malfeasance, in both versions the King is reputed to have made alterations to the </w:t>
      </w:r>
      <w:r>
        <w:rPr>
          <w:color w:val="000000"/>
          <w:szCs w:val="21"/>
        </w:rPr>
        <w:t>mask</w:t>
      </w:r>
      <w:r>
        <w:rPr>
          <w:rStyle w:val="text"/>
          <w:color w:val="000000"/>
          <w:szCs w:val="21"/>
        </w:rPr>
        <w:t xml:space="preserve"> that justified its inclusion in the royal repertoire (Cornet 1982:269). These accounts reify the need for royal power to be circumscribed (literally) by commoners "of low standing scarcely worthy of being embodied by the king" (Cornet 1975:</w:t>
      </w:r>
      <w:r>
        <w:rPr>
          <w:color w:val="000000"/>
          <w:szCs w:val="21"/>
        </w:rPr>
        <w:t xml:space="preserve"> </w:t>
      </w:r>
      <w:r>
        <w:rPr>
          <w:rStyle w:val="text"/>
          <w:color w:val="000000"/>
          <w:szCs w:val="21"/>
        </w:rPr>
        <w:t xml:space="preserve">89). </w:t>
      </w:r>
    </w:p>
    <w:p w:rsidR="000C2999" w:rsidRPr="000C2999" w:rsidRDefault="000C2999" w:rsidP="000C2999">
      <w:pPr>
        <w:ind w:firstLine="720"/>
        <w:rPr>
          <w:color w:val="000000"/>
          <w:szCs w:val="21"/>
        </w:rPr>
      </w:pPr>
      <w:r>
        <w:rPr>
          <w:rStyle w:val="text"/>
          <w:color w:val="000000"/>
          <w:szCs w:val="21"/>
        </w:rPr>
        <w:t xml:space="preserve">The defiant performance of </w:t>
      </w:r>
      <w:r>
        <w:rPr>
          <w:rStyle w:val="text"/>
          <w:i/>
          <w:iCs/>
          <w:color w:val="000000"/>
          <w:szCs w:val="21"/>
        </w:rPr>
        <w:t>Bwoom</w:t>
      </w:r>
      <w:r>
        <w:rPr>
          <w:rStyle w:val="text"/>
          <w:color w:val="000000"/>
          <w:szCs w:val="21"/>
        </w:rPr>
        <w:t xml:space="preserve"> opposes the regal </w:t>
      </w:r>
      <w:r>
        <w:rPr>
          <w:rStyle w:val="text"/>
          <w:i/>
          <w:iCs/>
          <w:color w:val="000000"/>
          <w:szCs w:val="21"/>
        </w:rPr>
        <w:t>Mwaash a Mbooy</w:t>
      </w:r>
      <w:r>
        <w:rPr>
          <w:rStyle w:val="text"/>
          <w:color w:val="000000"/>
          <w:szCs w:val="21"/>
        </w:rPr>
        <w:t xml:space="preserve">. The two act out a </w:t>
      </w:r>
      <w:r>
        <w:rPr>
          <w:color w:val="000000"/>
          <w:szCs w:val="21"/>
        </w:rPr>
        <w:t>competition</w:t>
      </w:r>
      <w:r>
        <w:rPr>
          <w:rStyle w:val="text"/>
          <w:color w:val="000000"/>
          <w:szCs w:val="21"/>
        </w:rPr>
        <w:t xml:space="preserve"> for one female in the royal mask trio, </w:t>
      </w:r>
      <w:r>
        <w:rPr>
          <w:rStyle w:val="text"/>
          <w:i/>
          <w:iCs/>
          <w:color w:val="000000"/>
          <w:szCs w:val="21"/>
        </w:rPr>
        <w:t>Ngady mwaash aMbooy</w:t>
      </w:r>
      <w:r>
        <w:rPr>
          <w:rStyle w:val="text"/>
          <w:color w:val="000000"/>
          <w:szCs w:val="21"/>
        </w:rPr>
        <w:t xml:space="preserve"> (Cornet 1982:255). </w:t>
      </w:r>
      <w:r>
        <w:rPr>
          <w:color w:val="000000"/>
          <w:szCs w:val="21"/>
        </w:rPr>
        <w:t xml:space="preserve"> </w:t>
      </w:r>
      <w:r>
        <w:rPr>
          <w:rStyle w:val="text"/>
          <w:color w:val="000000"/>
          <w:szCs w:val="21"/>
        </w:rPr>
        <w:t xml:space="preserve">Mwaash aM-booy's dance is calm, stately and without passion, while </w:t>
      </w:r>
      <w:r>
        <w:rPr>
          <w:rStyle w:val="text"/>
          <w:i/>
          <w:iCs/>
          <w:color w:val="000000"/>
          <w:szCs w:val="21"/>
        </w:rPr>
        <w:t>Bwoom</w:t>
      </w:r>
      <w:r>
        <w:rPr>
          <w:rStyle w:val="text"/>
          <w:color w:val="000000"/>
          <w:szCs w:val="21"/>
        </w:rPr>
        <w:t xml:space="preserve"> acts with pride and passion (Cornet 1982:255). Materially, the </w:t>
      </w:r>
      <w:r>
        <w:rPr>
          <w:color w:val="000000"/>
          <w:szCs w:val="21"/>
        </w:rPr>
        <w:t>masks</w:t>
      </w:r>
      <w:r>
        <w:rPr>
          <w:rStyle w:val="text"/>
          <w:color w:val="000000"/>
          <w:szCs w:val="21"/>
        </w:rPr>
        <w:t xml:space="preserve"> are easily differentiated by material, for </w:t>
      </w:r>
      <w:r>
        <w:rPr>
          <w:rStyle w:val="text"/>
          <w:i/>
          <w:iCs/>
          <w:color w:val="000000"/>
          <w:szCs w:val="21"/>
        </w:rPr>
        <w:t>Bwoom</w:t>
      </w:r>
      <w:r>
        <w:rPr>
          <w:rStyle w:val="text"/>
          <w:color w:val="000000"/>
          <w:szCs w:val="21"/>
        </w:rPr>
        <w:t xml:space="preserve"> is carved from a single piece of wood by male artisans and </w:t>
      </w:r>
      <w:r>
        <w:rPr>
          <w:rStyle w:val="text"/>
          <w:i/>
          <w:iCs/>
          <w:color w:val="000000"/>
          <w:szCs w:val="21"/>
        </w:rPr>
        <w:t>Mwaash a Mbooy</w:t>
      </w:r>
      <w:r>
        <w:rPr>
          <w:rStyle w:val="text"/>
          <w:color w:val="000000"/>
          <w:szCs w:val="21"/>
        </w:rPr>
        <w:t xml:space="preserve"> is woven by women as a textile. Here a tension and quasi-contradiction is implicit: commoner men manufacture the mask of commoners and women, ostensibly the consorts of the king, manufacture the mask of royalty. </w:t>
      </w:r>
      <w:r>
        <w:rPr>
          <w:rStyle w:val="text"/>
          <w:i/>
          <w:iCs/>
          <w:color w:val="000000"/>
          <w:szCs w:val="21"/>
        </w:rPr>
        <w:t>Bwoom</w:t>
      </w:r>
      <w:r>
        <w:rPr>
          <w:rStyle w:val="text"/>
          <w:color w:val="000000"/>
          <w:szCs w:val="21"/>
        </w:rPr>
        <w:t xml:space="preserve"> appears apotropaically on the </w:t>
      </w:r>
      <w:r>
        <w:rPr>
          <w:rStyle w:val="text"/>
          <w:i/>
          <w:iCs/>
          <w:color w:val="000000"/>
          <w:szCs w:val="21"/>
        </w:rPr>
        <w:t>nkan</w:t>
      </w:r>
      <w:r>
        <w:rPr>
          <w:rStyle w:val="text"/>
          <w:color w:val="000000"/>
          <w:szCs w:val="21"/>
        </w:rPr>
        <w:t xml:space="preserve"> or "initiation fence" of the Kuba, prohibiting entrance to all not in the rite (Vansina 1955:150-151). </w:t>
      </w:r>
      <w:r>
        <w:rPr>
          <w:rStyle w:val="text"/>
          <w:i/>
          <w:iCs/>
          <w:color w:val="000000"/>
          <w:szCs w:val="21"/>
        </w:rPr>
        <w:t>Bwoom</w:t>
      </w:r>
      <w:r>
        <w:rPr>
          <w:rStyle w:val="text"/>
          <w:color w:val="000000"/>
          <w:szCs w:val="21"/>
        </w:rPr>
        <w:t xml:space="preserve"> does not appear at </w:t>
      </w:r>
      <w:r>
        <w:rPr>
          <w:color w:val="000000"/>
          <w:szCs w:val="21"/>
        </w:rPr>
        <w:t>funerals</w:t>
      </w:r>
      <w:r>
        <w:rPr>
          <w:rStyle w:val="text"/>
          <w:color w:val="000000"/>
          <w:szCs w:val="21"/>
        </w:rPr>
        <w:t xml:space="preserve"> and is never interred with the king or other dignitaries because it is the spirit of the living commoners not of the king (Cornet 1982:270). The costume is similar to that </w:t>
      </w:r>
      <w:r>
        <w:rPr>
          <w:color w:val="000000"/>
          <w:szCs w:val="21"/>
        </w:rPr>
        <w:t>of</w:t>
      </w:r>
      <w:r>
        <w:rPr>
          <w:rStyle w:val="text"/>
          <w:color w:val="000000"/>
          <w:szCs w:val="21"/>
        </w:rPr>
        <w:t xml:space="preserve"> </w:t>
      </w:r>
      <w:r>
        <w:rPr>
          <w:rStyle w:val="text"/>
          <w:i/>
          <w:iCs/>
          <w:color w:val="000000"/>
          <w:szCs w:val="21"/>
        </w:rPr>
        <w:t>Mwaash a Mbooy</w:t>
      </w:r>
      <w:r>
        <w:rPr>
          <w:rStyle w:val="text"/>
          <w:color w:val="000000"/>
          <w:szCs w:val="21"/>
        </w:rPr>
        <w:t xml:space="preserve">: heavy with profuse layers of raffia-cloth, bead and cowry decoration, leopard skins, anklets, </w:t>
      </w:r>
      <w:r>
        <w:rPr>
          <w:color w:val="000000"/>
          <w:szCs w:val="21"/>
        </w:rPr>
        <w:t>armlets</w:t>
      </w:r>
      <w:r>
        <w:rPr>
          <w:rStyle w:val="text"/>
          <w:color w:val="000000"/>
          <w:szCs w:val="21"/>
        </w:rPr>
        <w:t xml:space="preserve">, and fresh leaves. Eagle feathers or other prestigious media are added to the crown of the head when the </w:t>
      </w:r>
      <w:r>
        <w:rPr>
          <w:color w:val="000000"/>
          <w:szCs w:val="21"/>
        </w:rPr>
        <w:t>mask</w:t>
      </w:r>
      <w:r>
        <w:rPr>
          <w:rStyle w:val="text"/>
          <w:color w:val="000000"/>
          <w:szCs w:val="21"/>
        </w:rPr>
        <w:t xml:space="preserve"> is danced.</w:t>
      </w:r>
      <w:r>
        <w:rPr>
          <w:color w:val="000000"/>
          <w:szCs w:val="21"/>
        </w:rPr>
        <w:t xml:space="preserve"> </w:t>
      </w:r>
    </w:p>
    <w:p w:rsidR="008A487C" w:rsidRDefault="008A487C" w:rsidP="00C81D3A">
      <w:pPr>
        <w:rPr>
          <w:b/>
          <w:bCs/>
        </w:rPr>
      </w:pPr>
    </w:p>
    <w:p w:rsidR="00C81D3A" w:rsidRDefault="00C81D3A" w:rsidP="00C81D3A">
      <w:r>
        <w:rPr>
          <w:b/>
          <w:bCs/>
        </w:rPr>
        <w:t>References:</w:t>
      </w:r>
    </w:p>
    <w:p w:rsidR="008A487C" w:rsidRDefault="00DA2C2B" w:rsidP="008A487C">
      <w:r>
        <w:rPr>
          <w:color w:val="000000"/>
          <w:szCs w:val="21"/>
        </w:rPr>
        <w:br/>
      </w:r>
      <w:r w:rsidR="008A487C">
        <w:rPr>
          <w:spacing w:val="-12"/>
        </w:rPr>
        <w:t xml:space="preserve">Adams, Monni. 1988. 8th century Kuba king </w:t>
      </w:r>
      <w:r w:rsidR="008A487C">
        <w:rPr>
          <w:spacing w:val="-7"/>
        </w:rPr>
        <w:t xml:space="preserve">figures, </w:t>
      </w:r>
      <w:r w:rsidR="008A487C">
        <w:rPr>
          <w:i/>
          <w:iCs/>
          <w:spacing w:val="-7"/>
        </w:rPr>
        <w:t xml:space="preserve">African Art </w:t>
      </w:r>
      <w:r w:rsidR="008A487C">
        <w:rPr>
          <w:spacing w:val="-7"/>
        </w:rPr>
        <w:t>21(3): 32-38, 88.</w:t>
      </w:r>
    </w:p>
    <w:p w:rsidR="008A487C" w:rsidRDefault="008A487C" w:rsidP="008A487C">
      <w:pPr>
        <w:jc w:val="both"/>
        <w:rPr>
          <w:spacing w:val="-8"/>
          <w:lang w:val="fr-FR"/>
        </w:rPr>
      </w:pPr>
      <w:r w:rsidRPr="007416C3">
        <w:rPr>
          <w:spacing w:val="-9"/>
          <w:lang w:val="fr-FR"/>
        </w:rPr>
        <w:t xml:space="preserve">Belepe, Bope. 1974. </w:t>
      </w:r>
      <w:r>
        <w:rPr>
          <w:i/>
          <w:iCs/>
          <w:spacing w:val="-9"/>
          <w:lang w:val="fr-FR"/>
        </w:rPr>
        <w:t xml:space="preserve">Etude socio-morphologique </w:t>
      </w:r>
      <w:r>
        <w:rPr>
          <w:i/>
          <w:iCs/>
          <w:spacing w:val="-11"/>
          <w:lang w:val="fr-FR"/>
        </w:rPr>
        <w:t xml:space="preserve">des masques Bwoom des Kuba: Memoire de licence </w:t>
      </w:r>
      <w:r>
        <w:rPr>
          <w:i/>
          <w:iCs/>
          <w:spacing w:val="-7"/>
          <w:lang w:val="fr-FR"/>
        </w:rPr>
        <w:t xml:space="preserve">en histoire. </w:t>
      </w:r>
      <w:r>
        <w:rPr>
          <w:spacing w:val="-7"/>
          <w:lang w:val="fr-FR"/>
        </w:rPr>
        <w:t xml:space="preserve">Lubumbashi: Université Nationale </w:t>
      </w:r>
      <w:r>
        <w:rPr>
          <w:spacing w:val="-8"/>
          <w:lang w:val="fr-FR"/>
        </w:rPr>
        <w:t>du Zaire.</w:t>
      </w:r>
    </w:p>
    <w:p w:rsidR="008A487C" w:rsidRDefault="008A487C" w:rsidP="008A487C">
      <w:pPr>
        <w:jc w:val="both"/>
        <w:rPr>
          <w:spacing w:val="-8"/>
          <w:lang w:val="fr-FR"/>
        </w:rPr>
      </w:pPr>
      <w:r>
        <w:rPr>
          <w:spacing w:val="-9"/>
          <w:lang w:val="fr-FR"/>
        </w:rPr>
        <w:t xml:space="preserve">Belepe, Bope. </w:t>
      </w:r>
      <w:r>
        <w:rPr>
          <w:spacing w:val="-8"/>
          <w:lang w:val="fr-FR"/>
        </w:rPr>
        <w:t xml:space="preserve">1981. Les oeuvres plastiques Africaines </w:t>
      </w:r>
      <w:r>
        <w:rPr>
          <w:spacing w:val="-13"/>
          <w:lang w:val="fr-FR"/>
        </w:rPr>
        <w:t xml:space="preserve">comme documents d'histoire: Le cas des statues </w:t>
      </w:r>
      <w:r>
        <w:rPr>
          <w:spacing w:val="-4"/>
          <w:lang w:val="fr-FR"/>
        </w:rPr>
        <w:t xml:space="preserve">Royales Ndop des Kuba du Zaire, </w:t>
      </w:r>
      <w:r>
        <w:rPr>
          <w:i/>
          <w:iCs/>
          <w:spacing w:val="-4"/>
          <w:lang w:val="fr-FR"/>
        </w:rPr>
        <w:t>Africa</w:t>
      </w:r>
      <w:r>
        <w:rPr>
          <w:i/>
          <w:iCs/>
          <w:spacing w:val="-4"/>
          <w:lang w:val="fr-FR"/>
        </w:rPr>
        <w:softHyphen/>
      </w:r>
      <w:r>
        <w:rPr>
          <w:i/>
          <w:iCs/>
          <w:spacing w:val="-8"/>
          <w:lang w:val="fr-FR"/>
        </w:rPr>
        <w:t xml:space="preserve">Tervuren </w:t>
      </w:r>
      <w:r>
        <w:rPr>
          <w:spacing w:val="-8"/>
          <w:lang w:val="fr-FR"/>
        </w:rPr>
        <w:t>25</w:t>
      </w:r>
      <w:r>
        <w:rPr>
          <w:i/>
          <w:iCs/>
          <w:spacing w:val="-8"/>
          <w:lang w:val="fr-FR"/>
        </w:rPr>
        <w:t xml:space="preserve"> </w:t>
      </w:r>
      <w:r>
        <w:rPr>
          <w:spacing w:val="-8"/>
          <w:lang w:val="fr-FR"/>
        </w:rPr>
        <w:t>(1): 9-17.</w:t>
      </w:r>
    </w:p>
    <w:p w:rsidR="008A487C" w:rsidRDefault="008A487C" w:rsidP="008A487C">
      <w:pPr>
        <w:jc w:val="both"/>
        <w:rPr>
          <w:spacing w:val="-8"/>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rsidR="008A487C" w:rsidRPr="007416C3" w:rsidRDefault="008A487C" w:rsidP="008A487C">
      <w:pPr>
        <w:jc w:val="both"/>
        <w:rPr>
          <w:spacing w:val="-8"/>
        </w:rPr>
      </w:pPr>
      <w:r w:rsidRPr="007416C3">
        <w:rPr>
          <w:spacing w:val="-8"/>
        </w:rPr>
        <w:t xml:space="preserve">Binkley, D. </w:t>
      </w:r>
      <w:r w:rsidRPr="007416C3">
        <w:rPr>
          <w:spacing w:val="-9"/>
        </w:rPr>
        <w:t xml:space="preserve">1990. Masks, space and gender in southern Kuba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8A487C" w:rsidRPr="00987A77" w:rsidRDefault="008A487C" w:rsidP="008A487C">
      <w:r w:rsidRPr="00987A77">
        <w:lastRenderedPageBreak/>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8A487C" w:rsidRPr="00987A77" w:rsidRDefault="008A487C" w:rsidP="008A487C">
      <w:pPr>
        <w:rPr>
          <w:lang w:val="fr-FR"/>
        </w:rPr>
      </w:pPr>
      <w:r w:rsidRPr="00987A77">
        <w:rPr>
          <w:lang w:val="fr-FR"/>
        </w:rPr>
        <w:t>Kuba du Zaire, Africa</w:t>
      </w:r>
      <w:r w:rsidRPr="00987A77">
        <w:rPr>
          <w:lang w:val="fr-FR"/>
        </w:rPr>
        <w:softHyphen/>
        <w:t xml:space="preserve"> Tervuren 27(1): 9-17.</w:t>
      </w:r>
    </w:p>
    <w:p w:rsidR="008A487C" w:rsidRDefault="008A487C" w:rsidP="008A487C">
      <w:pPr>
        <w:rPr>
          <w:spacing w:val="-8"/>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rsidR="008A487C" w:rsidRDefault="008A487C" w:rsidP="008A487C">
      <w:pPr>
        <w:tabs>
          <w:tab w:val="right" w:leader="underscore" w:pos="3408"/>
        </w:tabs>
        <w:rPr>
          <w:spacing w:val="-9"/>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8A487C" w:rsidRDefault="008A487C" w:rsidP="008A487C">
      <w:pPr>
        <w:rPr>
          <w:spacing w:val="-7"/>
        </w:rPr>
      </w:pPr>
      <w:r>
        <w:rPr>
          <w:spacing w:val="-11"/>
        </w:rPr>
        <w:t xml:space="preserve">Claerhout, A. 1976. Two Kuba wrought-iron </w:t>
      </w:r>
      <w:r>
        <w:rPr>
          <w:spacing w:val="-7"/>
        </w:rPr>
        <w:t xml:space="preserve">statuettes, </w:t>
      </w:r>
      <w:r>
        <w:rPr>
          <w:i/>
          <w:iCs/>
          <w:spacing w:val="-7"/>
        </w:rPr>
        <w:t xml:space="preserve">African Art </w:t>
      </w:r>
      <w:r>
        <w:rPr>
          <w:spacing w:val="-7"/>
        </w:rPr>
        <w:t>IX (4): 60-64.</w:t>
      </w:r>
    </w:p>
    <w:p w:rsidR="008A487C" w:rsidRDefault="008A487C" w:rsidP="008A487C">
      <w:pPr>
        <w:tabs>
          <w:tab w:val="right" w:leader="underscore" w:pos="3368"/>
        </w:tabs>
        <w:rPr>
          <w:spacing w:val="-11"/>
        </w:rPr>
      </w:pPr>
      <w:r>
        <w:tab/>
      </w:r>
      <w:r>
        <w:rPr>
          <w:spacing w:val="-11"/>
          <w:lang w:val="fr-FR"/>
        </w:rPr>
        <w:t xml:space="preserve">Cornet, J. 1972. </w:t>
      </w:r>
      <w:r>
        <w:rPr>
          <w:i/>
          <w:iCs/>
          <w:spacing w:val="-11"/>
          <w:lang w:val="fr-FR"/>
        </w:rPr>
        <w:t>Art de l'Afrique Noire au pays du fleuve Zaire</w:t>
      </w:r>
      <w:r>
        <w:rPr>
          <w:spacing w:val="-11"/>
          <w:lang w:val="fr-FR"/>
        </w:rPr>
        <w:t xml:space="preserve">. </w:t>
      </w:r>
      <w:r>
        <w:rPr>
          <w:spacing w:val="-11"/>
        </w:rPr>
        <w:t xml:space="preserve">Brussels: Arcade. </w:t>
      </w:r>
    </w:p>
    <w:p w:rsidR="008A487C" w:rsidRDefault="008A487C" w:rsidP="008A487C">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8A487C" w:rsidRDefault="008A487C" w:rsidP="008A487C">
      <w:pPr>
        <w:tabs>
          <w:tab w:val="right" w:leader="underscore" w:pos="3368"/>
        </w:tabs>
        <w:rPr>
          <w:spacing w:val="-8"/>
        </w:rPr>
      </w:pPr>
      <w:r>
        <w:rPr>
          <w:spacing w:val="-11"/>
        </w:rPr>
        <w:t xml:space="preserve">Cornet, J. </w:t>
      </w:r>
      <w:r>
        <w:rPr>
          <w:spacing w:val="-8"/>
        </w:rPr>
        <w:t xml:space="preserve"> 1982.  </w:t>
      </w:r>
      <w:r>
        <w:rPr>
          <w:i/>
          <w:iCs/>
          <w:spacing w:val="-8"/>
        </w:rPr>
        <w:t xml:space="preserve">Art royal Kuba. </w:t>
      </w:r>
      <w:r>
        <w:rPr>
          <w:spacing w:val="-8"/>
        </w:rPr>
        <w:t>Milan: Sipiel.</w:t>
      </w:r>
    </w:p>
    <w:p w:rsidR="008A487C" w:rsidRDefault="008A487C" w:rsidP="008A487C">
      <w:pPr>
        <w:tabs>
          <w:tab w:val="right" w:leader="underscore" w:pos="3368"/>
        </w:tabs>
        <w:rPr>
          <w:spacing w:val="-8"/>
        </w:rPr>
      </w:pPr>
      <w:r>
        <w:rPr>
          <w:spacing w:val="-8"/>
        </w:rPr>
        <w:t xml:space="preserve">Ehret, Christopher. 2002. </w:t>
      </w:r>
      <w:r>
        <w:rPr>
          <w:i/>
          <w:iCs/>
          <w:spacing w:val="-8"/>
        </w:rPr>
        <w:t>The civilizations of Africa: a history to 1800</w:t>
      </w:r>
      <w:r>
        <w:rPr>
          <w:spacing w:val="-8"/>
        </w:rPr>
        <w:t xml:space="preserve">. Charlottesville: Virginia: University of Virginia Press. </w:t>
      </w:r>
    </w:p>
    <w:p w:rsidR="008A487C" w:rsidRDefault="008A487C" w:rsidP="008A487C">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8A487C" w:rsidRDefault="008A487C" w:rsidP="008A487C">
      <w:r>
        <w:rPr>
          <w:rStyle w:val="reference-text"/>
        </w:rPr>
        <w:t xml:space="preserve">Laman, Karl. 1953. </w:t>
      </w:r>
      <w:r>
        <w:rPr>
          <w:rStyle w:val="reference-text"/>
          <w:i/>
          <w:iCs/>
        </w:rPr>
        <w:t>The Kongo</w:t>
      </w:r>
      <w:r>
        <w:rPr>
          <w:rStyle w:val="reference-text"/>
        </w:rPr>
        <w:t xml:space="preserve">. 4. vols. Stockholm: Victor Pettersons. </w:t>
      </w:r>
    </w:p>
    <w:p w:rsidR="008A487C" w:rsidRDefault="008A487C" w:rsidP="008A487C">
      <w:pPr>
        <w:tabs>
          <w:tab w:val="right" w:leader="underscore" w:pos="3368"/>
        </w:tabs>
      </w:pPr>
      <w:r>
        <w:t xml:space="preserve">MacGaffey, Wyatt. 1986. </w:t>
      </w:r>
      <w:r>
        <w:rPr>
          <w:i/>
          <w:iCs/>
        </w:rPr>
        <w:t>Religion and society in central Africa: the Bakongo of Lower Zaire</w:t>
      </w:r>
      <w:r>
        <w:t>. Chicago: University of Chicago Press.</w:t>
      </w:r>
    </w:p>
    <w:p w:rsidR="008A487C" w:rsidRDefault="008A487C" w:rsidP="008A487C">
      <w:pPr>
        <w:tabs>
          <w:tab w:val="right" w:leader="underscore" w:pos="3368"/>
        </w:tabs>
        <w:rPr>
          <w:szCs w:val="20"/>
        </w:rPr>
      </w:pPr>
      <w:r>
        <w:t>MacGaffey, Wyatt. 1988.</w:t>
      </w:r>
      <w:r>
        <w:rPr>
          <w:szCs w:val="20"/>
        </w:rPr>
        <w:t xml:space="preserve"> “Complexity, astonishment and power: the visual vocabulary of Kongo minkisi,” </w:t>
      </w:r>
      <w:r>
        <w:rPr>
          <w:i/>
          <w:iCs/>
          <w:szCs w:val="20"/>
        </w:rPr>
        <w:t>Journal of African Studies</w:t>
      </w:r>
      <w:r>
        <w:rPr>
          <w:szCs w:val="20"/>
        </w:rPr>
        <w:t>, (14:2), 188-203.</w:t>
      </w:r>
    </w:p>
    <w:p w:rsidR="008A487C" w:rsidRDefault="008A487C" w:rsidP="008A487C">
      <w:pPr>
        <w:ind w:right="21"/>
        <w:jc w:val="both"/>
        <w:rPr>
          <w:szCs w:val="20"/>
        </w:rPr>
      </w:pPr>
      <w:r>
        <w:rPr>
          <w:szCs w:val="20"/>
        </w:rPr>
        <w:t xml:space="preserve">Martinez-Ruiz, Barbaro. 2013. </w:t>
      </w:r>
      <w:r>
        <w:rPr>
          <w:i/>
          <w:iCs/>
          <w:szCs w:val="20"/>
        </w:rPr>
        <w:t>Kongo Graphic Writing and other Narratives of the Sign</w:t>
      </w:r>
      <w:r>
        <w:rPr>
          <w:szCs w:val="20"/>
        </w:rPr>
        <w:t>. Philadelphia: Temple University Press.</w:t>
      </w:r>
    </w:p>
    <w:p w:rsidR="008A487C" w:rsidRDefault="008A487C" w:rsidP="008A487C">
      <w:pPr>
        <w:rPr>
          <w:spacing w:val="-2"/>
        </w:rPr>
      </w:pPr>
      <w:r>
        <w:rPr>
          <w:spacing w:val="-12"/>
        </w:rPr>
        <w:t xml:space="preserve">Rosenwald, J. B. 1974. “Kuba king figure,” </w:t>
      </w:r>
      <w:r>
        <w:rPr>
          <w:i/>
          <w:iCs/>
          <w:spacing w:val="-2"/>
        </w:rPr>
        <w:t xml:space="preserve">African Art, </w:t>
      </w:r>
      <w:r>
        <w:rPr>
          <w:spacing w:val="-2"/>
        </w:rPr>
        <w:t>VII (3).</w:t>
      </w:r>
    </w:p>
    <w:p w:rsidR="008A487C" w:rsidRPr="007416C3" w:rsidRDefault="008A487C" w:rsidP="008A487C">
      <w:pPr>
        <w:rPr>
          <w:spacing w:val="-2"/>
        </w:rPr>
      </w:pPr>
      <w:r>
        <w:rPr>
          <w:spacing w:val="-2"/>
        </w:rPr>
        <w:t xml:space="preserve">Schadeberg, Thilo. 1999. “Batwa: the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K. Beibrouck, S. Elders, and G. Rossel. Leiden: CNWS, 21-39.</w:t>
      </w:r>
    </w:p>
    <w:p w:rsidR="008A487C" w:rsidRPr="007416C3" w:rsidRDefault="008A487C" w:rsidP="008A487C">
      <w:pPr>
        <w:rPr>
          <w:spacing w:val="-2"/>
        </w:rPr>
      </w:pPr>
      <w:r w:rsidRPr="007416C3">
        <w:rPr>
          <w:spacing w:val="-2"/>
        </w:rPr>
        <w:t xml:space="preserve">Thompson, Robert Farris. 1978. </w:t>
      </w:r>
      <w:r>
        <w:rPr>
          <w:spacing w:val="-2"/>
        </w:rPr>
        <w:t>“</w:t>
      </w:r>
      <w:r w:rsidRPr="007416C3">
        <w:rPr>
          <w:spacing w:val="-2"/>
        </w:rPr>
        <w:t>The Grand Detroit N’kondi,</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8A487C" w:rsidRDefault="008A487C" w:rsidP="008A487C">
      <w:pPr>
        <w:rPr>
          <w:spacing w:val="-8"/>
        </w:rPr>
      </w:pPr>
      <w:r>
        <w:rPr>
          <w:spacing w:val="-13"/>
        </w:rPr>
        <w:t xml:space="preserve">Torday, E. and T. A. Joyce. </w:t>
      </w:r>
      <w:r>
        <w:rPr>
          <w:spacing w:val="-13"/>
          <w:lang w:val="fr-FR"/>
        </w:rPr>
        <w:t>1911. « Notes ethno</w:t>
      </w:r>
      <w:r>
        <w:rPr>
          <w:spacing w:val="-13"/>
          <w:lang w:val="fr-FR"/>
        </w:rPr>
        <w:softHyphen/>
      </w:r>
      <w:r>
        <w:rPr>
          <w:spacing w:val="-8"/>
          <w:lang w:val="fr-FR"/>
        </w:rPr>
        <w:t xml:space="preserve">graphiques sur les peuples communement appeles Bakuba, ainsi que sur les peuplades </w:t>
      </w:r>
      <w:r>
        <w:rPr>
          <w:spacing w:val="-6"/>
          <w:lang w:val="fr-FR"/>
        </w:rPr>
        <w:t xml:space="preserve">apparentees, les Bushoongo. » In </w:t>
      </w:r>
      <w:r>
        <w:rPr>
          <w:i/>
          <w:iCs/>
          <w:spacing w:val="-6"/>
          <w:lang w:val="fr-FR"/>
        </w:rPr>
        <w:t xml:space="preserve">Annales du Musee Royal du Congo Belge, Ethnographie et </w:t>
      </w:r>
      <w:r>
        <w:rPr>
          <w:i/>
          <w:iCs/>
          <w:spacing w:val="-14"/>
          <w:lang w:val="fr-FR"/>
        </w:rPr>
        <w:t xml:space="preserve">Anthropologic., </w:t>
      </w:r>
      <w:r>
        <w:rPr>
          <w:spacing w:val="-14"/>
          <w:lang w:val="fr-FR"/>
        </w:rPr>
        <w:t xml:space="preserve">serie III, tome II, fasc. </w:t>
      </w:r>
      <w:r>
        <w:rPr>
          <w:spacing w:val="-14"/>
        </w:rPr>
        <w:t xml:space="preserve">1. Brussels: </w:t>
      </w:r>
      <w:r>
        <w:rPr>
          <w:spacing w:val="-8"/>
        </w:rPr>
        <w:t>Tervuren.</w:t>
      </w:r>
    </w:p>
    <w:p w:rsidR="008A487C" w:rsidRDefault="008A487C" w:rsidP="008A487C">
      <w:pPr>
        <w:rPr>
          <w:spacing w:val="-4"/>
        </w:rPr>
      </w:pPr>
      <w:r>
        <w:rPr>
          <w:spacing w:val="-4"/>
        </w:rPr>
        <w:t xml:space="preserve">Vansina, Jan. </w:t>
      </w:r>
      <w:r>
        <w:rPr>
          <w:spacing w:val="-7"/>
        </w:rPr>
        <w:t xml:space="preserve">1955 “Initiation Rituals of the Bushong,” </w:t>
      </w:r>
      <w:r>
        <w:rPr>
          <w:i/>
          <w:iCs/>
        </w:rPr>
        <w:t xml:space="preserve">Africa </w:t>
      </w:r>
      <w:r>
        <w:t>25(2): 138-153.</w:t>
      </w:r>
    </w:p>
    <w:p w:rsidR="008A487C" w:rsidRPr="008A487C" w:rsidRDefault="008A487C" w:rsidP="008A487C">
      <w:pPr>
        <w:rPr>
          <w:spacing w:val="-10"/>
          <w:lang w:val="fr-FR"/>
        </w:rPr>
      </w:pPr>
      <w:r w:rsidRPr="008A487C">
        <w:rPr>
          <w:spacing w:val="-4"/>
          <w:lang w:val="fr-FR"/>
        </w:rPr>
        <w:t xml:space="preserve">Vansina, Jan. </w:t>
      </w:r>
      <w:r w:rsidRPr="008A487C">
        <w:rPr>
          <w:spacing w:val="-6"/>
          <w:lang w:val="fr-FR"/>
        </w:rPr>
        <w:t xml:space="preserve">1964.  </w:t>
      </w:r>
      <w:r w:rsidRPr="008A487C">
        <w:rPr>
          <w:i/>
          <w:iCs/>
          <w:spacing w:val="-6"/>
          <w:lang w:val="fr-FR"/>
        </w:rPr>
        <w:t xml:space="preserve">Le royaume kuba. </w:t>
      </w:r>
      <w:r w:rsidRPr="008A487C">
        <w:rPr>
          <w:rStyle w:val="itempublisher"/>
          <w:lang w:val="fr-FR"/>
        </w:rPr>
        <w:t>Tervuren: Musée royal de l'Afrique centrale.</w:t>
      </w:r>
      <w:r w:rsidRPr="008A487C">
        <w:rPr>
          <w:spacing w:val="-10"/>
          <w:lang w:val="fr-FR"/>
        </w:rPr>
        <w:t xml:space="preserve"> </w:t>
      </w:r>
    </w:p>
    <w:p w:rsidR="008A487C" w:rsidRPr="007416C3" w:rsidRDefault="008A487C" w:rsidP="008A487C">
      <w:pPr>
        <w:rPr>
          <w:rFonts w:ascii="Garamond" w:hAnsi="Garamond" w:cs="Garamond"/>
          <w:spacing w:val="-3"/>
        </w:rPr>
      </w:pPr>
      <w:r>
        <w:rPr>
          <w:spacing w:val="-4"/>
        </w:rPr>
        <w:t xml:space="preserve">Vansina, Jan. </w:t>
      </w:r>
      <w:r>
        <w:rPr>
          <w:spacing w:val="-10"/>
        </w:rPr>
        <w:t xml:space="preserve">1978. </w:t>
      </w:r>
      <w:r>
        <w:rPr>
          <w:i/>
          <w:iCs/>
          <w:spacing w:val="-10"/>
        </w:rPr>
        <w:t xml:space="preserve">The children of Woot. A history </w:t>
      </w:r>
      <w:r>
        <w:rPr>
          <w:i/>
          <w:iCs/>
          <w:spacing w:val="-6"/>
        </w:rPr>
        <w:t xml:space="preserve">of the Kuba peoples. </w:t>
      </w:r>
      <w:r>
        <w:rPr>
          <w:spacing w:val="-6"/>
        </w:rPr>
        <w:t xml:space="preserve">Madison: University of </w:t>
      </w:r>
      <w:r>
        <w:rPr>
          <w:spacing w:val="-8"/>
        </w:rPr>
        <w:t>Wisconsin Press/Dawson.</w:t>
      </w:r>
    </w:p>
    <w:p w:rsidR="008A487C" w:rsidRDefault="008A487C" w:rsidP="008A487C">
      <w:r>
        <w:rPr>
          <w:spacing w:val="-10"/>
        </w:rPr>
        <w:t>Vansina, J</w:t>
      </w:r>
      <w:r>
        <w:rPr>
          <w:spacing w:val="-6"/>
        </w:rPr>
        <w:t xml:space="preserve">an. 1984. </w:t>
      </w:r>
      <w:r>
        <w:rPr>
          <w:i/>
          <w:iCs/>
          <w:spacing w:val="-6"/>
        </w:rPr>
        <w:t xml:space="preserve">Art History in Africa. </w:t>
      </w:r>
      <w:r>
        <w:rPr>
          <w:spacing w:val="-6"/>
        </w:rPr>
        <w:t xml:space="preserve">London: </w:t>
      </w:r>
      <w:r>
        <w:t>Longman.</w:t>
      </w:r>
    </w:p>
    <w:p w:rsidR="008A487C" w:rsidRPr="007416C3" w:rsidRDefault="008A487C" w:rsidP="008A487C">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Institut royal colonial belge. Section des sciences morales et politiques. Mémoires, collection in-8°, t. IX, fasc. 1. Brussels: Desclée de Brouwer.</w:t>
      </w:r>
    </w:p>
    <w:p w:rsidR="008A487C" w:rsidRPr="007416C3" w:rsidRDefault="008A487C" w:rsidP="008A487C">
      <w:pPr>
        <w:rPr>
          <w:lang w:val="fr-FR"/>
        </w:rPr>
      </w:pPr>
      <w:r>
        <w:t xml:space="preserve">Van Wing, Joseph Hubert Leopold. </w:t>
      </w:r>
      <w:r w:rsidRPr="007416C3">
        <w:rPr>
          <w:lang w:val="fr-FR"/>
        </w:rPr>
        <w:t xml:space="preserve">1959. </w:t>
      </w:r>
      <w:r w:rsidRPr="007416C3">
        <w:rPr>
          <w:i/>
          <w:iCs/>
          <w:lang w:val="fr-FR"/>
        </w:rPr>
        <w:t>Études Bakongo.</w:t>
      </w:r>
      <w:r w:rsidRPr="007416C3">
        <w:rPr>
          <w:lang w:val="fr-FR"/>
        </w:rPr>
        <w:t xml:space="preserve"> Brussels: Desclée de Brouwer.</w:t>
      </w:r>
    </w:p>
    <w:p w:rsidR="008A487C" w:rsidRDefault="008A487C" w:rsidP="008A487C">
      <w:r>
        <w:t xml:space="preserve">Walker Art Center. 1967. </w:t>
      </w:r>
      <w:r>
        <w:rPr>
          <w:i/>
          <w:iCs/>
        </w:rPr>
        <w:t>Art of the Congo</w:t>
      </w:r>
      <w:r>
        <w:t>. Minneapolis: Walker Art Center.</w:t>
      </w: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
        <w:rPr>
          <w:noProof/>
        </w:rPr>
        <mc:AlternateContent>
          <mc:Choice Requires="wps">
            <w:drawing>
              <wp:anchor distT="0" distB="0" distL="114300" distR="114300" simplePos="0" relativeHeight="251663360"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7.4pt;margin-top:522pt;width:188.1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AZzMMtLAIAAFM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v:textbox>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7.4pt;margin-top:522pt;width:188.1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DKyJ0BLAIAAFg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v:textbox>
                <w10:anchorlock/>
              </v:shape>
            </w:pict>
          </mc:Fallback>
        </mc:AlternateContent>
      </w:r>
    </w:p>
    <w:sectPr w:rsidR="00DA2C2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E"/>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99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6272"/>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079F9"/>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0E8E"/>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6736"/>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5C35"/>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487C"/>
    <w:rsid w:val="008A586C"/>
    <w:rsid w:val="008A7AF4"/>
    <w:rsid w:val="008A7E4A"/>
    <w:rsid w:val="008B080F"/>
    <w:rsid w:val="008B0BB0"/>
    <w:rsid w:val="008B0F0B"/>
    <w:rsid w:val="008B0FFA"/>
    <w:rsid w:val="008B1490"/>
    <w:rsid w:val="008B23DC"/>
    <w:rsid w:val="008B2B06"/>
    <w:rsid w:val="008B37E2"/>
    <w:rsid w:val="008B39CF"/>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3FB4"/>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43AE"/>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5D"/>
    <w:rsid w:val="00A87512"/>
    <w:rsid w:val="00A876F1"/>
    <w:rsid w:val="00A90066"/>
    <w:rsid w:val="00A903ED"/>
    <w:rsid w:val="00A91D59"/>
    <w:rsid w:val="00A925F3"/>
    <w:rsid w:val="00A927A8"/>
    <w:rsid w:val="00A93E2E"/>
    <w:rsid w:val="00A93E33"/>
    <w:rsid w:val="00A9405C"/>
    <w:rsid w:val="00A95BED"/>
    <w:rsid w:val="00A96AAF"/>
    <w:rsid w:val="00AA120F"/>
    <w:rsid w:val="00AA413C"/>
    <w:rsid w:val="00AA68C8"/>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2828"/>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1D3A"/>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2C2B"/>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976C7"/>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C751"/>
  <w15:chartTrackingRefBased/>
  <w15:docId w15:val="{90979194-4488-4C68-8704-1394422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AE"/>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text">
    <w:name w:val="text"/>
    <w:basedOn w:val="DefaultParagraphFont"/>
    <w:rsid w:val="00DA2C2B"/>
  </w:style>
  <w:style w:type="paragraph" w:styleId="BodyText">
    <w:name w:val="Body Text"/>
    <w:basedOn w:val="Normal"/>
    <w:link w:val="BodyTextChar"/>
    <w:semiHidden/>
    <w:rsid w:val="00DA2C2B"/>
    <w:rPr>
      <w:sz w:val="20"/>
      <w:szCs w:val="20"/>
    </w:rPr>
  </w:style>
  <w:style w:type="character" w:customStyle="1" w:styleId="BodyTextChar">
    <w:name w:val="Body Text Char"/>
    <w:basedOn w:val="DefaultParagraphFont"/>
    <w:link w:val="BodyText"/>
    <w:semiHidden/>
    <w:rsid w:val="00DA2C2B"/>
    <w:rPr>
      <w:rFonts w:eastAsia="Times New Roman"/>
      <w:sz w:val="20"/>
      <w:szCs w:val="20"/>
    </w:rPr>
  </w:style>
  <w:style w:type="character" w:styleId="Strong">
    <w:name w:val="Strong"/>
    <w:qFormat/>
    <w:rsid w:val="00C81D3A"/>
    <w:rPr>
      <w:b/>
      <w:bCs/>
    </w:rPr>
  </w:style>
  <w:style w:type="character" w:customStyle="1" w:styleId="reference-text">
    <w:name w:val="reference-text"/>
    <w:basedOn w:val="DefaultParagraphFont"/>
    <w:rsid w:val="008A487C"/>
  </w:style>
  <w:style w:type="character" w:customStyle="1" w:styleId="itempublisher">
    <w:name w:val="itempublisher"/>
    <w:basedOn w:val="DefaultParagraphFont"/>
    <w:rsid w:val="008A487C"/>
  </w:style>
  <w:style w:type="paragraph" w:styleId="NormalWeb">
    <w:name w:val="Normal (Web)"/>
    <w:basedOn w:val="Normal"/>
    <w:semiHidden/>
    <w:rsid w:val="008A487C"/>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J:\Local%20Settings\Temp\scl16.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file:///J:\Local%20Settings\Temp\scl16.jpg" TargetMode="External"/><Relationship Id="rId12" Type="http://schemas.openxmlformats.org/officeDocument/2006/relationships/image" Target="../../../../DOCUME~1/ADMINI~1/LOCALS~1/Temp/scl3.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file:///J:\Local%20Settings\Temp\scl9.jpg" TargetMode="External"/><Relationship Id="rId15" Type="http://schemas.openxmlformats.org/officeDocument/2006/relationships/image" Target="media/image6.wmf"/><Relationship Id="rId10" Type="http://schemas.openxmlformats.org/officeDocument/2006/relationships/image" Target="../../../../DOCUME~1/ADMINI~1/LOCALS~1/Temp/scl3.jpg"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file:///C:/DOCUME~1/ADMINI~1/LOCALS~1/Temp/scl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6</cp:revision>
  <dcterms:created xsi:type="dcterms:W3CDTF">2018-02-08T13:52:00Z</dcterms:created>
  <dcterms:modified xsi:type="dcterms:W3CDTF">2018-07-09T18:57:00Z</dcterms:modified>
</cp:coreProperties>
</file>